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Times New Roman" w:hAnsi="Times New Roman" w:eastAsia="Noto Sans CJK SC Regular;Calibri" w:cs="Times New Roman"/>
          <w:color w:val="000000"/>
        </w:rPr>
      </w:pPr>
      <w:r>
        <w:rPr>
          <w:rFonts w:eastAsia="Noto Sans CJK SC Regular;Calibri" w:cs="Times New Roman" w:ascii="Times New Roman" w:hAnsi="Times New Roman"/>
          <w:color w:val="000000"/>
        </w:rPr>
        <w:t>Upwelling signals: a comparison of sea surface temperature products in the Benguela</w:t>
      </w:r>
    </w:p>
    <w:p>
      <w:pPr>
        <w:pStyle w:val="Normal"/>
        <w:bidi w:val="0"/>
        <w:spacing w:lineRule="auto" w:line="360"/>
        <w:jc w:val="left"/>
        <w:rPr>
          <w:rFonts w:ascii="Times New Roman" w:hAnsi="Times New Roman" w:cs="Times New Roman"/>
          <w:color w:val="000000"/>
        </w:rPr>
      </w:pPr>
      <w:r>
        <w:rPr>
          <w:rFonts w:cs="Times New Roman" w:ascii="Times New Roman" w:hAnsi="Times New Roman"/>
          <w:color w:val="000000"/>
        </w:rPr>
      </w:r>
    </w:p>
    <w:p>
      <w:pPr>
        <w:pStyle w:val="Normal"/>
        <w:bidi w:val="0"/>
        <w:spacing w:lineRule="auto" w:line="360"/>
        <w:jc w:val="left"/>
        <w:rPr/>
      </w:pPr>
      <w:r>
        <w:rPr>
          <w:rFonts w:cs="Times New Roman" w:ascii="Times New Roman" w:hAnsi="Times New Roman"/>
          <w:color w:val="000000"/>
          <w:sz w:val="20"/>
          <w:szCs w:val="20"/>
        </w:rPr>
        <w:t xml:space="preserve">Amieroh Abrahams </w:t>
      </w:r>
      <w:r>
        <w:rPr>
          <w:rFonts w:cs="Times New Roman" w:ascii="Times New Roman" w:hAnsi="Times New Roman"/>
          <w:color w:val="000000"/>
          <w:sz w:val="20"/>
          <w:szCs w:val="20"/>
          <w:vertAlign w:val="superscript"/>
        </w:rPr>
        <w:t>a,*</w:t>
      </w:r>
      <w:r>
        <w:rPr>
          <w:rFonts w:cs="Times New Roman" w:ascii="Times New Roman" w:hAnsi="Times New Roman"/>
          <w:color w:val="000000"/>
          <w:sz w:val="20"/>
          <w:szCs w:val="20"/>
        </w:rPr>
        <w:t xml:space="preserve">, Albertus J. Smit </w:t>
      </w:r>
      <w:r>
        <w:rPr>
          <w:rFonts w:cs="Times New Roman" w:ascii="Times New Roman" w:hAnsi="Times New Roman"/>
          <w:color w:val="000000"/>
          <w:sz w:val="20"/>
          <w:szCs w:val="20"/>
          <w:vertAlign w:val="superscript"/>
        </w:rPr>
        <w:t>a</w:t>
      </w:r>
      <w:r>
        <w:rPr>
          <w:rFonts w:cs="Times New Roman" w:ascii="Times New Roman" w:hAnsi="Times New Roman"/>
          <w:color w:val="000000"/>
          <w:sz w:val="20"/>
          <w:szCs w:val="20"/>
        </w:rPr>
        <w:t xml:space="preserve">, Robert W. Schlegel </w:t>
      </w:r>
      <w:r>
        <w:rPr>
          <w:rFonts w:cs="Times New Roman" w:ascii="Times New Roman" w:hAnsi="Times New Roman"/>
          <w:color w:val="000000"/>
          <w:sz w:val="20"/>
          <w:szCs w:val="20"/>
          <w:vertAlign w:val="superscript"/>
        </w:rPr>
        <w:t>b</w:t>
      </w:r>
    </w:p>
    <w:p>
      <w:pPr>
        <w:pStyle w:val="Normal"/>
        <w:bidi w:val="0"/>
        <w:spacing w:lineRule="auto" w:line="360"/>
        <w:jc w:val="left"/>
        <w:rPr/>
      </w:pPr>
      <w:r>
        <w:rPr>
          <w:rFonts w:cs="Times New Roman" w:ascii="Times New Roman" w:hAnsi="Times New Roman"/>
          <w:i/>
          <w:iCs/>
          <w:color w:val="000000"/>
          <w:sz w:val="20"/>
          <w:szCs w:val="20"/>
          <w:vertAlign w:val="superscript"/>
        </w:rPr>
        <w:t>a</w:t>
      </w:r>
      <w:r>
        <w:rPr>
          <w:rFonts w:cs="Times New Roman" w:ascii="Times New Roman" w:hAnsi="Times New Roman"/>
          <w:i/>
          <w:iCs/>
          <w:color w:val="000000"/>
          <w:sz w:val="20"/>
          <w:szCs w:val="20"/>
        </w:rPr>
        <w:t>Department of Biodiversity and Conservation Biology, University of the Western Cape, Private Bag X17, Bellville 7535, South Africa</w:t>
      </w:r>
    </w:p>
    <w:p>
      <w:pPr>
        <w:pStyle w:val="Normal"/>
        <w:bidi w:val="0"/>
        <w:spacing w:lineRule="auto" w:line="360"/>
        <w:jc w:val="left"/>
        <w:rPr/>
      </w:pPr>
      <w:r>
        <w:rPr>
          <w:rFonts w:cs="Times New Roman" w:ascii="Times New Roman" w:hAnsi="Times New Roman"/>
          <w:i/>
          <w:iCs/>
          <w:color w:val="000000"/>
          <w:sz w:val="20"/>
          <w:szCs w:val="20"/>
          <w:vertAlign w:val="superscript"/>
        </w:rPr>
        <w:t>b</w:t>
      </w:r>
      <w:r>
        <w:rPr>
          <w:rFonts w:cs="Times New Roman" w:ascii="Times New Roman" w:hAnsi="Times New Roman"/>
          <w:i/>
          <w:iCs/>
          <w:color w:val="000000"/>
          <w:sz w:val="20"/>
          <w:szCs w:val="20"/>
        </w:rPr>
        <w:t>Department of Oceanography, Dalhousie University, South St 6299, Halifax, Canada</w:t>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color w:val="000000"/>
        </w:rPr>
      </w:pPr>
      <w:r>
        <w:rPr>
          <w:rFonts w:cs="Times New Roman" w:ascii="Times New Roman" w:hAnsi="Times New Roman"/>
          <w:b/>
          <w:bCs/>
          <w:color w:val="000000"/>
        </w:rPr>
        <w:t>Abstract</w:t>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pPr>
      <w:r>
        <w:rPr>
          <w:rFonts w:cs="Times New Roman" w:ascii="Times New Roman" w:hAnsi="Times New Roman"/>
          <w:i/>
          <w:iCs/>
          <w:color w:val="000000"/>
          <w:sz w:val="20"/>
          <w:szCs w:val="20"/>
        </w:rPr>
        <w:t>Keywords</w:t>
      </w:r>
      <w:r>
        <w:rPr>
          <w:rFonts w:cs="Times New Roman" w:ascii="Times New Roman" w:hAnsi="Times New Roman"/>
          <w:color w:val="000000"/>
          <w:sz w:val="20"/>
          <w:szCs w:val="20"/>
        </w:rPr>
        <w:t>: Seawater temperature, climate change, coastal regions, code: R, variability, upwelling</w:t>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rFonts w:ascii="Times New Roman" w:hAnsi="Times New Roman" w:cs="Times New Roman"/>
          <w:b/>
          <w:b/>
          <w:bCs/>
        </w:rPr>
      </w:pPr>
      <w:r>
        <w:rPr>
          <w:rFonts w:cs="Times New Roman" w:ascii="Times New Roman" w:hAnsi="Times New Roman"/>
          <w:b/>
          <w:bCs/>
        </w:rPr>
        <w:t>1. Introduction</w:t>
      </w:r>
    </w:p>
    <w:p>
      <w:pPr>
        <w:pStyle w:val="Normal"/>
        <w:bidi w:val="0"/>
        <w:spacing w:lineRule="auto" w:line="360"/>
        <w:jc w:val="left"/>
        <w:rPr>
          <w:rFonts w:ascii="Times New Roman" w:hAnsi="Times New Roman" w:cs="Times New Roman"/>
          <w:b/>
          <w:b/>
          <w:bCs/>
          <w:sz w:val="20"/>
          <w:szCs w:val="20"/>
        </w:rPr>
      </w:pPr>
      <w:r>
        <w:rPr>
          <w:rFonts w:cs="Times New Roman" w:ascii="Times New Roman" w:hAnsi="Times New Roman"/>
          <w:b/>
          <w:bCs/>
          <w:sz w:val="20"/>
          <w:szCs w:val="20"/>
        </w:rPr>
      </w:r>
    </w:p>
    <w:p>
      <w:pPr>
        <w:pStyle w:val="Normal"/>
        <w:bidi w:val="0"/>
        <w:spacing w:lineRule="auto" w:line="360"/>
        <w:jc w:val="left"/>
        <w:rPr/>
      </w:pPr>
      <w:r>
        <w:rPr>
          <w:rFonts w:cs="Times New Roman" w:ascii="Times New Roman" w:hAnsi="Times New Roman"/>
          <w:color w:val="000000"/>
          <w:sz w:val="20"/>
          <w:szCs w:val="20"/>
        </w:rPr>
        <w:t xml:space="preserve">Sea surface temperature (SST) are regarded as one of the most important parameters within the global ocean-atmosphere system, and is particularly useful research tool in the scientific fields of meteorology and oceanography (Mesias et al., 2007). For over 150 years, SST data has been collected using </w:t>
      </w:r>
      <w:r>
        <w:rPr>
          <w:rFonts w:cs="Times New Roman" w:ascii="Times New Roman" w:hAnsi="Times New Roman"/>
          <w:i/>
          <w:iCs/>
          <w:color w:val="000000"/>
          <w:sz w:val="20"/>
          <w:szCs w:val="20"/>
        </w:rPr>
        <w:t>in situ</w:t>
      </w:r>
      <w:r>
        <w:rPr>
          <w:rFonts w:cs="Times New Roman" w:ascii="Times New Roman" w:hAnsi="Times New Roman"/>
          <w:color w:val="000000"/>
          <w:sz w:val="20"/>
          <w:szCs w:val="20"/>
        </w:rPr>
        <w:t xml:space="preserve"> measurement techniques (Rayner et al., 2003); with satellite measurements of SST being available since the 1970s.</w:t>
      </w:r>
      <w:r>
        <w:rPr>
          <w:rStyle w:val="CommentReference"/>
          <w:rFonts w:cs="Times New Roman" w:ascii="Times New Roman" w:hAnsi="Times New Roman"/>
          <w:color w:val="000000"/>
          <w:sz w:val="20"/>
          <w:szCs w:val="20"/>
        </w:rPr>
        <w:t xml:space="preserve"> Furthermore, over the past decade, techniques have been developed to allow a combination of different SST datasets available from the various in situ and satellite platforms. These are referred to as the Level-3 and Level-4 high resolution gap-free products. </w:t>
      </w:r>
      <w:r>
        <w:rPr>
          <w:rFonts w:cs="Times New Roman" w:ascii="Times New Roman" w:hAnsi="Times New Roman"/>
          <w:color w:val="000000"/>
          <w:sz w:val="20"/>
          <w:szCs w:val="20"/>
        </w:rPr>
        <w:t>Previous studies demonstrated that</w:t>
      </w:r>
      <w:r>
        <w:rPr>
          <w:rStyle w:val="CommentReference"/>
          <w:rFonts w:cs="Times New Roman" w:ascii="Times New Roman" w:hAnsi="Times New Roman"/>
          <w:color w:val="000000"/>
        </w:rPr>
        <w:t xml:space="preserve"> </w:t>
      </w:r>
      <w:r>
        <w:rPr>
          <w:rFonts w:cs="Times New Roman" w:ascii="Times New Roman" w:hAnsi="Times New Roman"/>
          <w:color w:val="000000"/>
          <w:sz w:val="20"/>
          <w:szCs w:val="20"/>
        </w:rPr>
        <w:t xml:space="preserve">satellite-based SST data are less accurate than </w:t>
      </w:r>
      <w:r>
        <w:rPr>
          <w:rFonts w:cs="Times New Roman" w:ascii="Times New Roman" w:hAnsi="Times New Roman"/>
          <w:i/>
          <w:iCs/>
          <w:color w:val="000000"/>
          <w:sz w:val="20"/>
          <w:szCs w:val="20"/>
        </w:rPr>
        <w:t>in situ</w:t>
      </w:r>
      <w:r>
        <w:rPr>
          <w:rFonts w:cs="Times New Roman" w:ascii="Times New Roman" w:hAnsi="Times New Roman"/>
          <w:color w:val="000000"/>
          <w:sz w:val="20"/>
          <w:szCs w:val="20"/>
        </w:rPr>
        <w:t xml:space="preserve"> data due to the complexity of the oceanic and atmospheric conditions that need to be accounted for in deriving satellite SST products(Robinson et al., 1984; Brown et al., 1985; Minnett, 1991). These errors vary both</w:t>
      </w:r>
      <w:r>
        <w:rPr>
          <w:rStyle w:val="CommentReference"/>
          <w:rFonts w:cs="Times New Roman" w:ascii="Times New Roman" w:hAnsi="Times New Roman"/>
          <w:color w:val="000000"/>
        </w:rPr>
        <w:t xml:space="preserve"> </w:t>
      </w:r>
      <w:r>
        <w:rPr>
          <w:rFonts w:cs="Times New Roman" w:ascii="Times New Roman" w:hAnsi="Times New Roman"/>
          <w:color w:val="000000"/>
          <w:sz w:val="20"/>
          <w:szCs w:val="20"/>
        </w:rPr>
        <w:t xml:space="preserve">regionally and temporally (Wick, 1992). In comparison to </w:t>
      </w:r>
      <w:r>
        <w:rPr>
          <w:rFonts w:cs="Times New Roman" w:ascii="Times New Roman" w:hAnsi="Times New Roman"/>
          <w:i/>
          <w:iCs/>
          <w:color w:val="000000"/>
          <w:sz w:val="20"/>
          <w:szCs w:val="20"/>
        </w:rPr>
        <w:t xml:space="preserve">in situ </w:t>
      </w:r>
      <w:r>
        <w:rPr>
          <w:rFonts w:cs="Times New Roman" w:ascii="Times New Roman" w:hAnsi="Times New Roman"/>
          <w:color w:val="000000"/>
          <w:sz w:val="20"/>
          <w:szCs w:val="20"/>
        </w:rPr>
        <w:t xml:space="preserve">SST measurements established from ships, or buoys, a major advantage of  satellite SST is </w:t>
      </w:r>
      <w:r>
        <w:rPr>
          <w:rFonts w:eastAsia="Noto Serif CJK SC" w:cs="Times New Roman" w:ascii="Times New Roman" w:hAnsi="Times New Roman"/>
          <w:color w:val="000000"/>
          <w:sz w:val="20"/>
          <w:szCs w:val="20"/>
          <w:lang w:val="en-ZA" w:eastAsia="zh-CN" w:bidi="hi-IN"/>
        </w:rPr>
        <w:t>their</w:t>
      </w:r>
      <w:r>
        <w:rPr>
          <w:rFonts w:cs="Times New Roman" w:ascii="Times New Roman" w:hAnsi="Times New Roman"/>
          <w:color w:val="000000"/>
          <w:sz w:val="20"/>
          <w:szCs w:val="20"/>
        </w:rPr>
        <w:t xml:space="preserve"> reliable</w:t>
      </w:r>
      <w:r>
        <w:rPr>
          <w:rStyle w:val="CommentReference"/>
          <w:rFonts w:cs="Times New Roman" w:ascii="Times New Roman" w:hAnsi="Times New Roman"/>
          <w:color w:val="000000"/>
        </w:rPr>
        <w:t xml:space="preserve"> </w:t>
      </w:r>
      <w:r>
        <w:rPr>
          <w:rFonts w:cs="Times New Roman" w:ascii="Times New Roman" w:hAnsi="Times New Roman"/>
          <w:color w:val="000000"/>
          <w:sz w:val="20"/>
          <w:szCs w:val="20"/>
        </w:rPr>
        <w:t>global coverage and near real time availability.  SST datasets with a high level of accuracy, spatial completeness and fine resolutions are necessary for weather and climate forecasting and is of great importance</w:t>
      </w:r>
      <w:r>
        <w:rPr>
          <w:rStyle w:val="CommentReference"/>
          <w:rFonts w:cs="Times New Roman" w:ascii="Times New Roman" w:hAnsi="Times New Roman"/>
          <w:color w:val="000000"/>
        </w:rPr>
        <w:t xml:space="preserve"> </w:t>
      </w:r>
      <w:r>
        <w:rPr>
          <w:rFonts w:cs="Times New Roman" w:ascii="Times New Roman" w:hAnsi="Times New Roman"/>
          <w:color w:val="000000"/>
          <w:sz w:val="20"/>
          <w:szCs w:val="20"/>
        </w:rPr>
        <w:t>for reliable climate change monitoring (Reynolds and Smith, 1995; Smith and Reynolds, 1998; Reynolds et al., 2002; Chao et al., 2009)</w:t>
      </w:r>
    </w:p>
    <w:p>
      <w:pPr>
        <w:pStyle w:val="Normal"/>
        <w:bidi w:val="0"/>
        <w:spacing w:lineRule="auto" w:line="360"/>
        <w:jc w:val="left"/>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bidi w:val="0"/>
        <w:spacing w:lineRule="auto" w:line="360"/>
        <w:jc w:val="left"/>
        <w:rPr/>
      </w:pPr>
      <w:r>
        <w:rPr>
          <w:rFonts w:cs="Times New Roman" w:ascii="Times New Roman" w:hAnsi="Times New Roman"/>
          <w:color w:val="000000"/>
          <w:sz w:val="20"/>
          <w:szCs w:val="20"/>
        </w:rPr>
        <w:t xml:space="preserve">Long-term SST data </w:t>
      </w:r>
      <w:r>
        <w:rPr>
          <w:rFonts w:eastAsia="Noto Serif CJK SC" w:cs="Times New Roman" w:ascii="Times New Roman" w:hAnsi="Times New Roman"/>
          <w:color w:val="000000"/>
          <w:sz w:val="20"/>
          <w:szCs w:val="20"/>
          <w:lang w:val="en-ZA" w:eastAsia="zh-CN" w:bidi="hi-IN"/>
        </w:rPr>
        <w:t>have</w:t>
      </w:r>
      <w:r>
        <w:rPr>
          <w:rFonts w:cs="Times New Roman" w:ascii="Times New Roman" w:hAnsi="Times New Roman"/>
          <w:color w:val="000000"/>
          <w:sz w:val="20"/>
          <w:szCs w:val="20"/>
        </w:rPr>
        <w:t xml:space="preserve"> been obtained from two kinds of satellite remote sensors; specifically, thermal infrared (TIR) and microwave (MW) remote sensors, which show different weather sensitivity characteristics and accuracies (Li et al., 2013). Infrared remote sensor SST products have high spatial resolution ranging at approximately a 4km grid as well as having a long history; however, they are unfortunately affected by the presence clouds and significantly large amounts of aerosols in the atmosphere. This is known to result in spatial discontinuity. MW SST products have a</w:t>
      </w:r>
      <w:r>
        <w:rPr>
          <w:rStyle w:val="CommentReference"/>
          <w:rFonts w:cs="Times New Roman" w:ascii="Times New Roman" w:hAnsi="Times New Roman"/>
          <w:color w:val="000000"/>
        </w:rPr>
        <w:t xml:space="preserve"> </w:t>
      </w:r>
      <w:r>
        <w:rPr>
          <w:rFonts w:cs="Times New Roman" w:ascii="Times New Roman" w:hAnsi="Times New Roman"/>
          <w:color w:val="000000"/>
          <w:sz w:val="20"/>
          <w:szCs w:val="20"/>
        </w:rPr>
        <w:t xml:space="preserve">lower resolution than infrared SSTs at approximately a 25km grid, with a much lower accuracy near coastlines(Li et al., 2013; Hain et al., 2011, Parinussa et al., 2008). However, by combining these SST products, it is possible to take advantage of the strengths within both of these data types, and each sensor type could help produce an SST dataset with more spatial and temporal coverage and higher resolution. </w:t>
      </w:r>
    </w:p>
    <w:p>
      <w:pPr>
        <w:pStyle w:val="Normal"/>
        <w:bidi w:val="0"/>
        <w:spacing w:lineRule="auto" w:line="360"/>
        <w:jc w:val="left"/>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bidi w:val="0"/>
        <w:spacing w:lineRule="auto" w:line="360"/>
        <w:jc w:val="left"/>
        <w:rPr/>
      </w:pPr>
      <w:r>
        <w:rPr>
          <w:rFonts w:cs="Times New Roman" w:ascii="Times New Roman" w:hAnsi="Times New Roman"/>
          <w:color w:val="000000"/>
          <w:sz w:val="20"/>
          <w:szCs w:val="20"/>
        </w:rPr>
        <w:t>For many applications, SST data are not used or provided at the full resolution of the sensors but are averaged over defined areas in order to produce a gridded product. For datasets with long time series observations, this approach is often necessary to reduce the volume of the data produced; however, gridding in this way destroys more detailed information and as a result a gridded SST measurement is taken as an estimate of the average SST across a specific grid cell over a certain time period. Spatial sampling uncertainty and temporal averaging is present in gridded products as the full gridded cell is often not being observed as a result of interference due to the presence of clouds or aerosols, as previously mentioned. In existing daily global SST analysis products, typical grid resolution ranges from 0.05°×0.05° to 0.25° ×0.25°, or from approximately</w:t>
      </w:r>
      <w:r>
        <w:rPr>
          <w:rStyle w:val="CommentReference"/>
          <w:rFonts w:cs="Times New Roman" w:ascii="Times New Roman" w:hAnsi="Times New Roman"/>
          <w:color w:val="000000"/>
        </w:rPr>
        <w:t xml:space="preserve"> </w:t>
      </w:r>
      <w:r>
        <w:rPr>
          <w:rFonts w:cs="Times New Roman" w:ascii="Times New Roman" w:hAnsi="Times New Roman"/>
          <w:color w:val="000000"/>
          <w:sz w:val="20"/>
          <w:szCs w:val="20"/>
        </w:rPr>
        <w:t>5 to 25 km (e.g., Reynolds and Smith, 1994; Brasnett, 2008; Donlon et al., 2012). However, due to spatial and temporal averaging applied for interpolation, the actual resolution of the physical features can be substantially coarser than grid resolutions (Reynolds and Chelton, 2010; Reynolds et al., 2013) In some cases, the SST analysis fields may be smoothed to satisfy the operational requirements. Small scale features can evolve during the course of the day, but the sensor sampling during this time is not dense enough for the sub-daily global analyses at a high spatial resolution (Reynolds and Chelton, 2010; Reynolds et al., 2013). To capture these small-scale features in a gridded analysis, it is suggested that the development of an improved analysis would have high resolution at small-scale features in regions of good coverage and lower resolution in areas of poor coverage (Reynolds et al., 2013).</w:t>
      </w:r>
    </w:p>
    <w:p>
      <w:pPr>
        <w:pStyle w:val="Normal"/>
        <w:bidi w:val="0"/>
        <w:spacing w:lineRule="auto" w:line="360"/>
        <w:jc w:val="left"/>
        <w:rPr>
          <w:rFonts w:ascii="Times New Roman" w:hAnsi="Times New Roman" w:cs="Times New Roman"/>
          <w:sz w:val="20"/>
          <w:szCs w:val="20"/>
        </w:rPr>
      </w:pPr>
      <w:r>
        <w:rPr>
          <w:rFonts w:cs="Times New Roman" w:ascii="Times New Roman" w:hAnsi="Times New Roman"/>
          <w:sz w:val="20"/>
          <w:szCs w:val="20"/>
        </w:rPr>
      </w:r>
    </w:p>
    <w:p>
      <w:pPr>
        <w:pStyle w:val="Normal"/>
        <w:bidi w:val="0"/>
        <w:spacing w:lineRule="auto" w:line="360"/>
        <w:jc w:val="left"/>
        <w:rPr/>
      </w:pPr>
      <w:r>
        <w:rPr>
          <w:rFonts w:cs="Times New Roman" w:ascii="Times New Roman" w:hAnsi="Times New Roman"/>
          <w:color w:val="000000"/>
          <w:sz w:val="20"/>
          <w:szCs w:val="20"/>
        </w:rPr>
        <w:t xml:space="preserve">In order to assess the suitability of a range of SST products for coastal application, this study aimed to observe </w:t>
      </w:r>
      <w:r>
        <w:rPr>
          <w:rFonts w:eastAsia="Noto Serif CJK SC" w:cs="Times New Roman" w:ascii="Times New Roman" w:hAnsi="Times New Roman"/>
          <w:color w:val="000000"/>
          <w:sz w:val="20"/>
          <w:szCs w:val="20"/>
          <w:lang w:val="en-ZA" w:eastAsia="zh-CN" w:bidi="hi-IN"/>
        </w:rPr>
        <w:t>patterns and</w:t>
      </w:r>
      <w:r>
        <w:rPr>
          <w:rFonts w:cs="Times New Roman" w:ascii="Times New Roman" w:hAnsi="Times New Roman"/>
          <w:color w:val="000000"/>
          <w:sz w:val="20"/>
          <w:szCs w:val="20"/>
        </w:rPr>
        <w:t xml:space="preserve"> trends in upwelling </w:t>
      </w:r>
      <w:r>
        <w:rPr>
          <w:rFonts w:eastAsia="Noto Sans CJK SC Regular;Calibri" w:cs="Times New Roman" w:ascii="Times New Roman" w:hAnsi="Times New Roman"/>
          <w:color w:val="000000"/>
          <w:sz w:val="20"/>
          <w:szCs w:val="20"/>
        </w:rPr>
        <w:t>signals in the Benguela Upwelling System (BUS) across a range of localities and spatial scales off the South African West Coast. We selected an upwelling system because this physical process provides a strong signal of increasing and decreasing SST that is strongly localised to known centres of upwelling, and which relates to the coastal wind field that drives the offshore advection of water mass. Because upwelling is a well characterised oceanographic process, the resultant fluctuating SST signal should be observed across independent SST products – here we assess blended SST products covering a range of spatial grid resolutions from 0.05°×0.05° to 0.25° ×0.25°. We hypothesized that the higher resolution data should have a better fidelity at detecting these upwelling signals, some of which might only be confined to smaller spatial scales or localised closer to the shore.</w:t>
      </w:r>
    </w:p>
    <w:p>
      <w:pPr>
        <w:pStyle w:val="Normal"/>
        <w:bidi w:val="0"/>
        <w:spacing w:lineRule="auto" w:line="360"/>
        <w:jc w:val="left"/>
        <w:rPr/>
      </w:pPr>
      <w:r>
        <w:rPr/>
      </w:r>
    </w:p>
    <w:p>
      <w:pPr>
        <w:pStyle w:val="Normal"/>
        <w:bidi w:val="0"/>
        <w:spacing w:lineRule="auto" w:line="360"/>
        <w:jc w:val="left"/>
        <w:rPr/>
      </w:pPr>
      <w:r>
        <w:rPr>
          <w:rFonts w:cs="Times New Roman" w:ascii="Times New Roman" w:hAnsi="Times New Roman"/>
          <w:color w:val="000000"/>
          <w:sz w:val="20"/>
          <w:szCs w:val="20"/>
        </w:rPr>
        <w:t>The BUS is one of the four major Eastern Boundry Upwelling Systems (EBUS) (</w:t>
      </w:r>
      <w:r>
        <w:rPr>
          <w:rStyle w:val="CommentReference"/>
          <w:rFonts w:cs="Times New Roman" w:ascii="Times New Roman" w:hAnsi="Times New Roman"/>
          <w:color w:val="000000"/>
          <w:sz w:val="20"/>
          <w:szCs w:val="20"/>
        </w:rPr>
        <w:t>Bakun et al., 2015)</w:t>
      </w:r>
      <w:r>
        <w:rPr>
          <w:rFonts w:cs="Times New Roman" w:ascii="Times New Roman" w:hAnsi="Times New Roman"/>
          <w:color w:val="000000"/>
          <w:sz w:val="20"/>
          <w:szCs w:val="20"/>
        </w:rPr>
        <w:t>. EBUS are characterised as vast regions of coastal ocean occuring along the western shores of continents bordering the Pacific and Atlantic Oceans (Bakun, 1990; Pauly and Christensen, 1995; Bakun et al., 2015; Bakun et al., 2010). Coastal upwelling associated with EBUS is known to have a large influence on the associated ecosystem’s primary priductivity, and hence the abundance, diversity, distribution and production of marine organisms at all trophic positions (</w:t>
      </w:r>
      <w:r>
        <w:rPr>
          <w:rFonts w:eastAsia="Noto Serif CJK SC" w:cs="Times New Roman" w:ascii="Times New Roman" w:hAnsi="Times New Roman"/>
          <w:color w:val="000000"/>
          <w:sz w:val="20"/>
          <w:szCs w:val="20"/>
          <w:lang w:val="en-ZA" w:eastAsia="zh-CN" w:bidi="hi-IN"/>
        </w:rPr>
        <w:t xml:space="preserve">Bakun et al., </w:t>
      </w:r>
      <w:r>
        <w:rPr>
          <w:rFonts w:cs="Times New Roman" w:ascii="Times New Roman" w:hAnsi="Times New Roman"/>
          <w:color w:val="000000"/>
          <w:sz w:val="20"/>
          <w:szCs w:val="20"/>
        </w:rPr>
        <w:t>2010; 2015). Climate change associated trends in the coupled atmosphere-marine climate that drive the BUS affect both economic and socio-economic important sub-systems, which in turn affect many residents inhibating the coastline as well as those who derive their livelihoods and resources from the BUS.</w:t>
      </w:r>
    </w:p>
    <w:p>
      <w:pPr>
        <w:pStyle w:val="Normal"/>
        <w:bidi w:val="0"/>
        <w:spacing w:lineRule="auto" w:line="360"/>
        <w:jc w:val="left"/>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bidi w:val="0"/>
        <w:spacing w:lineRule="auto" w:line="360"/>
        <w:jc w:val="left"/>
        <w:rPr/>
      </w:pPr>
      <w:r>
        <w:rPr>
          <w:rFonts w:cs="Times New Roman" w:ascii="Times New Roman" w:hAnsi="Times New Roman"/>
          <w:color w:val="000000"/>
          <w:sz w:val="20"/>
          <w:szCs w:val="20"/>
        </w:rPr>
        <w:t>In order to resolve signals that may be indicative of climate change, a long time series of spatially and temporally</w:t>
      </w:r>
      <w:r>
        <w:rPr>
          <w:rStyle w:val="CommentReference"/>
          <w:rFonts w:cs="Times New Roman" w:ascii="Times New Roman" w:hAnsi="Times New Roman"/>
          <w:color w:val="000000"/>
        </w:rPr>
        <w:t xml:space="preserve"> </w:t>
      </w:r>
      <w:r>
        <w:rPr>
          <w:rFonts w:eastAsia="Noto Serif CJK SC" w:cs="Times New Roman" w:ascii="Times New Roman" w:hAnsi="Times New Roman"/>
          <w:color w:val="000000"/>
          <w:sz w:val="20"/>
          <w:szCs w:val="20"/>
          <w:lang w:val="en-ZA" w:eastAsia="zh-CN" w:bidi="hi-IN"/>
        </w:rPr>
        <w:t>complete</w:t>
      </w:r>
      <w:r>
        <w:rPr>
          <w:rFonts w:cs="Times New Roman" w:ascii="Times New Roman" w:hAnsi="Times New Roman"/>
          <w:color w:val="000000"/>
          <w:sz w:val="20"/>
          <w:szCs w:val="20"/>
        </w:rPr>
        <w:t xml:space="preserve"> SSTs are important. Anthropogenic climate change has become an issue of global concern as it has been shown to have negatively affected marine and terrestrial ecosystems (Hoegh-Guldberg and Bruno, 2010; IPCC, 2015) by largely influencing coastal species such as corals, muscles and oysters (Hoegh-Guldberg and Bruno, 2010). The consequences of these changes are shown to have had direct effects on the functioning of marine ecosystems, with consequences across all trophic positions (Doney et al., 2011). According to the ‘Bakun hypothesis,’ an increase in greenhouse gases will result in an increase in day-time warming and night-time cooling and ultimately cause an increase in temperature gradients which will form stronger atmospheric pressure gradients (Bakun, 1990). It should be noted pressure gradients modulate the winds which ultimately affect the intensity and duration of upwelling (Bakun et al., 2010; Hsieh and Boer, 1992; Lima and Wethey, 2012; Mote and Mantua, 2002). Furthermore, it should also be understood that changes in sea surface temperatures indirectly affects coastal communities, and bears considerable, often far-reaching economic impacts as well (Murawski, 1993; Murawski et al., 2000, Bakun et al., 2010).</w:t>
      </w:r>
    </w:p>
    <w:p>
      <w:pPr>
        <w:pStyle w:val="Normal"/>
        <w:bidi w:val="0"/>
        <w:spacing w:lineRule="auto" w:line="360"/>
        <w:jc w:val="left"/>
        <w:rPr/>
      </w:pPr>
      <w:r>
        <w:rPr/>
      </w:r>
    </w:p>
    <w:p>
      <w:pPr>
        <w:pStyle w:val="Normal"/>
        <w:bidi w:val="0"/>
        <w:spacing w:lineRule="auto" w:line="360"/>
        <w:jc w:val="left"/>
        <w:rPr>
          <w:rFonts w:ascii="Times New Roman" w:hAnsi="Times New Roman" w:cs="Times New Roman"/>
          <w:color w:val="000000"/>
          <w:sz w:val="20"/>
          <w:szCs w:val="20"/>
        </w:rPr>
      </w:pPr>
      <w:r>
        <w:rPr>
          <w:rFonts w:cs="Times New Roman" w:ascii="Times New Roman" w:hAnsi="Times New Roman"/>
          <w:color w:val="000000"/>
          <w:sz w:val="20"/>
          <w:szCs w:val="20"/>
        </w:rPr>
        <w:t xml:space="preserve">It is hypothesised that the higher resolution data should be able to detect gradients better than the coarser resolution data. </w:t>
      </w:r>
    </w:p>
    <w:p>
      <w:pPr>
        <w:pStyle w:val="Normal"/>
        <w:bidi w:val="0"/>
        <w:spacing w:lineRule="auto" w:line="360"/>
        <w:jc w:val="left"/>
        <w:rPr>
          <w:rFonts w:ascii="Times New Roman" w:hAnsi="Times New Roman" w:cs="Times New Roman"/>
          <w:b/>
          <w:b/>
          <w:bCs/>
          <w:color w:val="FF0000"/>
          <w:sz w:val="20"/>
          <w:szCs w:val="20"/>
        </w:rPr>
      </w:pPr>
      <w:r>
        <w:rPr>
          <w:rFonts w:cs="Times New Roman" w:ascii="Times New Roman" w:hAnsi="Times New Roman"/>
          <w:b/>
          <w:bCs/>
          <w:color w:val="FF0000"/>
          <w:sz w:val="20"/>
          <w:szCs w:val="20"/>
        </w:rPr>
      </w:r>
    </w:p>
    <w:p>
      <w:pPr>
        <w:pStyle w:val="Normal"/>
        <w:bidi w:val="0"/>
        <w:spacing w:lineRule="auto" w:line="360"/>
        <w:jc w:val="left"/>
        <w:rPr>
          <w:rFonts w:ascii="Times New Roman" w:hAnsi="Times New Roman" w:cs="Times New Roman"/>
          <w:b/>
          <w:b/>
          <w:bCs/>
          <w:color w:val="000000"/>
        </w:rPr>
      </w:pPr>
      <w:r>
        <w:rPr>
          <w:rFonts w:cs="Times New Roman" w:ascii="Times New Roman" w:hAnsi="Times New Roman"/>
          <w:b/>
          <w:bCs/>
          <w:color w:val="000000"/>
        </w:rPr>
        <w:t>2. Methods</w:t>
      </w:r>
    </w:p>
    <w:p>
      <w:pPr>
        <w:pStyle w:val="Normal"/>
        <w:bidi w:val="0"/>
        <w:spacing w:lineRule="auto" w:line="360"/>
        <w:jc w:val="left"/>
        <w:rPr>
          <w:rFonts w:ascii="Times New Roman" w:hAnsi="Times New Roman" w:cs="Times New Roman"/>
          <w:i/>
          <w:i/>
          <w:iCs/>
          <w:color w:val="000000"/>
          <w:sz w:val="20"/>
          <w:szCs w:val="20"/>
        </w:rPr>
      </w:pPr>
      <w:r>
        <w:rPr>
          <w:rFonts w:cs="Times New Roman" w:ascii="Times New Roman" w:hAnsi="Times New Roman"/>
          <w:i/>
          <w:iCs/>
          <w:color w:val="000000"/>
          <w:sz w:val="20"/>
          <w:szCs w:val="20"/>
        </w:rPr>
      </w:r>
    </w:p>
    <w:p>
      <w:pPr>
        <w:pStyle w:val="Normal"/>
        <w:bidi w:val="0"/>
        <w:spacing w:lineRule="auto" w:line="360"/>
        <w:jc w:val="left"/>
        <w:rPr>
          <w:rFonts w:ascii="Times New Roman" w:hAnsi="Times New Roman" w:cs="Times New Roman"/>
          <w:i/>
          <w:i/>
          <w:iCs/>
          <w:color w:val="000000"/>
          <w:sz w:val="20"/>
          <w:szCs w:val="20"/>
        </w:rPr>
      </w:pPr>
      <w:r>
        <w:rPr>
          <w:rFonts w:cs="Times New Roman" w:ascii="Times New Roman" w:hAnsi="Times New Roman"/>
          <w:i/>
          <w:iCs/>
          <w:color w:val="000000"/>
          <w:sz w:val="20"/>
          <w:szCs w:val="20"/>
        </w:rPr>
        <w:t>2.1 Site Selection</w:t>
      </w:r>
    </w:p>
    <w:p>
      <w:pPr>
        <w:pStyle w:val="Normal"/>
        <w:bidi w:val="0"/>
        <w:spacing w:lineRule="auto" w:line="360"/>
        <w:jc w:val="left"/>
        <w:rPr>
          <w:rFonts w:ascii="Times New Roman" w:hAnsi="Times New Roman" w:cs="Times New Roman"/>
          <w:i/>
          <w:i/>
          <w:iCs/>
          <w:color w:val="000000"/>
          <w:sz w:val="20"/>
          <w:szCs w:val="20"/>
        </w:rPr>
      </w:pPr>
      <w:r>
        <w:rPr>
          <w:rFonts w:cs="Times New Roman" w:ascii="Times New Roman" w:hAnsi="Times New Roman"/>
          <w:i/>
          <w:iCs/>
          <w:color w:val="000000"/>
          <w:sz w:val="20"/>
          <w:szCs w:val="20"/>
        </w:rPr>
      </w:r>
    </w:p>
    <w:p>
      <w:pPr>
        <w:pStyle w:val="Normal"/>
        <w:bidi w:val="0"/>
        <w:spacing w:lineRule="auto" w:line="360"/>
        <w:jc w:val="left"/>
        <w:rPr/>
      </w:pPr>
      <w:r>
        <w:rPr>
          <w:rFonts w:cs="Times New Roman" w:ascii="Times New Roman" w:hAnsi="Times New Roman"/>
          <w:color w:val="000000"/>
          <w:sz w:val="20"/>
          <w:szCs w:val="20"/>
        </w:rPr>
        <w:t xml:space="preserve">The South African coastline exhibits a large variation in seawater temperature and is divided into four bioregions (Smit et al., 2013; Mead et al., 2013). The western region of the coastline is dominated by the Benguela Current forming an Eastern Boundary Upwelling System (EBUS) (Hutchings et al, 2009), which provides a natural laboratory for this study. Annual mean coastal seawater temperatures within this region have a range of 12.3 ± 1.2°C at the Western limit near the Namibian border. Seasonal upwelling is controlled, with intense upwelling occuring throughout the summer months, by south-easterly trade winds and as a result reflects distinct temperature variations representing much lower temperatures within the upwelling cells over a fairly narrow continental shelf found from the Cape Peninsula to Cape Columbine. In order to examine upwelling patterns </w:t>
      </w:r>
      <w:r>
        <w:rPr>
          <w:rFonts w:eastAsia="Noto Serif CJK SC" w:cs="Times New Roman" w:ascii="Times New Roman" w:hAnsi="Times New Roman"/>
          <w:color w:val="000000"/>
          <w:sz w:val="20"/>
          <w:szCs w:val="20"/>
          <w:lang w:val="en-ZA" w:eastAsia="zh-CN" w:bidi="hi-IN"/>
        </w:rPr>
        <w:t>along the</w:t>
      </w:r>
      <w:r>
        <w:rPr>
          <w:rFonts w:cs="Times New Roman" w:ascii="Times New Roman" w:hAnsi="Times New Roman"/>
          <w:color w:val="000000"/>
          <w:sz w:val="20"/>
          <w:szCs w:val="20"/>
        </w:rPr>
        <w:t xml:space="preserve"> coastline, several sites from the SACTN dataset (Schlegel et al.,, 2016; 2017) along the west coast of South Africa (i.e. sites influenced by the Benguela current) were selected. Since temperature data were not evenly recorded for each of the sites (Schlegel et al.,, 2016; 2017) , the entire dataset was narrowed to only those sites with a time series of longer than 30 years. This yielded a total of four sites within the Benguela region (Fig 1).</w:t>
      </w:r>
    </w:p>
    <w:p>
      <w:pPr>
        <w:pStyle w:val="Normal"/>
        <w:bidi w:val="0"/>
        <w:spacing w:lineRule="auto" w:line="360"/>
        <w:jc w:val="left"/>
        <w:rPr>
          <w:rFonts w:ascii="Times New Roman" w:hAnsi="Times New Roman" w:cs="Times New Roman"/>
          <w:i/>
          <w:i/>
          <w:iCs/>
          <w:color w:val="000000"/>
          <w:sz w:val="20"/>
          <w:szCs w:val="20"/>
        </w:rPr>
      </w:pPr>
      <w:r>
        <w:rPr>
          <w:rFonts w:cs="Times New Roman" w:ascii="Times New Roman" w:hAnsi="Times New Roman"/>
          <w:i/>
          <w:iCs/>
          <w:color w:val="000000"/>
          <w:sz w:val="20"/>
          <w:szCs w:val="20"/>
        </w:rPr>
      </w:r>
    </w:p>
    <w:p>
      <w:pPr>
        <w:pStyle w:val="Normal"/>
        <w:bidi w:val="0"/>
        <w:spacing w:lineRule="auto" w:line="360"/>
        <w:jc w:val="left"/>
        <w:rPr>
          <w:rFonts w:ascii="Times New Roman" w:hAnsi="Times New Roman" w:cs="Times New Roman"/>
          <w:i/>
          <w:i/>
          <w:iCs/>
          <w:color w:val="000000"/>
          <w:sz w:val="20"/>
          <w:szCs w:val="20"/>
        </w:rPr>
      </w:pPr>
      <w:r>
        <w:rPr>
          <w:rFonts w:cs="Times New Roman" w:ascii="Times New Roman" w:hAnsi="Times New Roman"/>
          <w:i/>
          <w:iCs/>
          <w:color w:val="000000"/>
          <w:sz w:val="20"/>
          <w:szCs w:val="20"/>
        </w:rPr>
        <w:t>2.2 Datasets</w:t>
      </w:r>
    </w:p>
    <w:p>
      <w:pPr>
        <w:pStyle w:val="Normal"/>
        <w:bidi w:val="0"/>
        <w:spacing w:lineRule="auto" w:line="360"/>
        <w:jc w:val="left"/>
        <w:rPr/>
      </w:pPr>
      <w:r>
        <w:rPr/>
      </w:r>
    </w:p>
    <w:p>
      <w:pPr>
        <w:pStyle w:val="Normal"/>
        <w:bidi w:val="0"/>
        <w:spacing w:lineRule="auto" w:line="360"/>
        <w:jc w:val="left"/>
        <w:rPr/>
      </w:pPr>
      <w:r>
        <w:rPr>
          <w:rFonts w:cs="Times New Roman" w:ascii="Times New Roman" w:hAnsi="Times New Roman"/>
          <w:color w:val="000000"/>
          <w:sz w:val="20"/>
          <w:szCs w:val="20"/>
        </w:rPr>
        <w:t xml:space="preserve">This study incorporates four Level-4 remotely sensed temperature datasets; complied by a </w:t>
      </w:r>
      <w:r>
        <w:rPr>
          <w:rFonts w:eastAsia="Noto Sans CJK SC Regular;Calibri" w:cs="Times New Roman" w:ascii="Times New Roman" w:hAnsi="Times New Roman"/>
          <w:color w:val="000000"/>
          <w:sz w:val="20"/>
          <w:szCs w:val="20"/>
        </w:rPr>
        <w:t>number</w:t>
      </w:r>
      <w:r>
        <w:rPr>
          <w:rFonts w:cs="Times New Roman" w:ascii="Times New Roman" w:hAnsi="Times New Roman"/>
          <w:color w:val="000000"/>
          <w:sz w:val="20"/>
          <w:szCs w:val="20"/>
        </w:rPr>
        <w:t xml:space="preserve"> of organisations. The AVHRR-only Optimally-Interpolated Sea Surface Temperature (OISST) dataset has been providing global SSTs for more than four decades (Reynolds et al., 1994). OISST is a global  0.25° × 0.25°  gridded daily SST product that assimilates both remotely sensed and </w:t>
      </w:r>
      <w:r>
        <w:rPr>
          <w:rFonts w:cs="Times New Roman" w:ascii="Times New Roman" w:hAnsi="Times New Roman"/>
          <w:i/>
          <w:iCs/>
          <w:color w:val="000000"/>
          <w:sz w:val="20"/>
          <w:szCs w:val="20"/>
        </w:rPr>
        <w:t>in situ</w:t>
      </w:r>
      <w:r>
        <w:rPr>
          <w:rFonts w:cs="Times New Roman" w:ascii="Times New Roman" w:hAnsi="Times New Roman"/>
          <w:color w:val="000000"/>
          <w:sz w:val="20"/>
          <w:szCs w:val="20"/>
        </w:rPr>
        <w:t xml:space="preserve"> sources of data to create a gap free product (Banzon et al., 2016). The CMC dataset constitutes the second dataset.  It is a version 3.0 Group for High Resolution Sea Surface Temperature (GHRSST) dataset with a 0.2° × 0.2° global grid  resolution constructed by the Canadian Meteorological Center (CMC). </w:t>
      </w:r>
      <w:r>
        <w:rPr>
          <w:rFonts w:eastAsia="Noto Serif CJK SC" w:cs="Times New Roman" w:ascii="Times New Roman" w:hAnsi="Times New Roman"/>
          <w:color w:val="000000"/>
          <w:sz w:val="20"/>
          <w:szCs w:val="20"/>
          <w:lang w:val="en-ZA" w:eastAsia="zh-CN" w:bidi="hi-IN"/>
        </w:rPr>
        <w:t>It</w:t>
      </w:r>
      <w:r>
        <w:rPr>
          <w:rFonts w:cs="Times New Roman" w:ascii="Times New Roman" w:hAnsi="Times New Roman"/>
          <w:color w:val="000000"/>
          <w:sz w:val="20"/>
          <w:szCs w:val="20"/>
        </w:rPr>
        <w:t xml:space="preserve"> combines infrared satellite SST at numerous points in the time series from the AVHRR, the European Meteorological Operational-A (METOP-A) and Operational-B (METOP-B) platforms, as well as the microwave SST data from the Advanced Microwave Scanning Radiometer 2 in conjunction with </w:t>
      </w:r>
      <w:r>
        <w:rPr>
          <w:rFonts w:cs="Times New Roman" w:ascii="Times New Roman" w:hAnsi="Times New Roman"/>
          <w:i/>
          <w:iCs/>
          <w:color w:val="000000"/>
          <w:sz w:val="20"/>
          <w:szCs w:val="20"/>
        </w:rPr>
        <w:t>in situ</w:t>
      </w:r>
      <w:r>
        <w:rPr>
          <w:rFonts w:cs="Times New Roman" w:ascii="Times New Roman" w:hAnsi="Times New Roman"/>
          <w:color w:val="000000"/>
          <w:sz w:val="20"/>
          <w:szCs w:val="20"/>
        </w:rPr>
        <w:t xml:space="preserve"> observations of SST from ships and buoys from the ICOADS program (</w:t>
      </w:r>
      <w:r>
        <w:rPr>
          <w:rStyle w:val="InternetLink"/>
          <w:rFonts w:cs="Times New Roman" w:ascii="Times New Roman" w:hAnsi="Times New Roman"/>
          <w:color w:val="000000"/>
          <w:sz w:val="20"/>
          <w:szCs w:val="20"/>
        </w:rPr>
        <w:t>refs for CMC</w:t>
      </w:r>
      <w:r>
        <w:rPr>
          <w:rFonts w:cs="Times New Roman" w:ascii="Times New Roman" w:hAnsi="Times New Roman"/>
          <w:color w:val="000000"/>
          <w:sz w:val="20"/>
          <w:szCs w:val="20"/>
        </w:rPr>
        <w:t xml:space="preserve">). The Multi-scale Ultra-high Resolution (MUR) Sea Surface Temperature Analysis is produced using satellite instruments with datasets spanning 1 June 2002 to present times. MUR provides SST data at a spatial resolution of 0.01° ×  0.01° and is currently among the highest resolution SST datasets available. The final dataset used is the Group for High Resolution Sea Surface Temperature (GHRSST) analysis produced daily using a multi-scale two-dimensional variational (MS-2DVAR) blending algorithm on a global 0.01° grid known as G1SST. G1SST uses satellite data from a variety of sensors, with some of the popular sensors being the Advanced Very High Resolution Radiometer (AVHRR), the Advanced Along Track Scanning Radiometer (AATSR), the Spinning Enhanced Visible and Infrared Imager (SEVIRI), the Moderate Resolution Imaging Spectroradiometer (MODIS) to mention a few, and in addition </w:t>
      </w:r>
      <w:r>
        <w:rPr>
          <w:rFonts w:cs="Times New Roman" w:ascii="Times New Roman" w:hAnsi="Times New Roman"/>
          <w:i/>
          <w:iCs/>
          <w:color w:val="000000"/>
          <w:sz w:val="20"/>
          <w:szCs w:val="20"/>
        </w:rPr>
        <w:t>in situ</w:t>
      </w:r>
      <w:r>
        <w:rPr>
          <w:rFonts w:cs="Times New Roman" w:ascii="Times New Roman" w:hAnsi="Times New Roman"/>
          <w:color w:val="000000"/>
          <w:sz w:val="20"/>
          <w:szCs w:val="20"/>
        </w:rPr>
        <w:t xml:space="preserve"> data from drifting and moored buoys. We see that not all products are completely independent as they share the use of AVHRR SST data, but the amount of subsequent blending, the incorporation of other SST data sources, the different blending and interpolation approaches used, and the differing final grid resolutions make them comparable in this study.</w:t>
      </w:r>
    </w:p>
    <w:p>
      <w:pPr>
        <w:pStyle w:val="Normal"/>
        <w:bidi w:val="0"/>
        <w:spacing w:lineRule="auto" w:line="360"/>
        <w:jc w:val="left"/>
        <w:rPr/>
      </w:pPr>
      <w:r>
        <w:rPr/>
      </w:r>
    </w:p>
    <w:p>
      <w:pPr>
        <w:pStyle w:val="Normal"/>
        <w:bidi w:val="0"/>
        <w:spacing w:lineRule="auto" w:line="360"/>
        <w:jc w:val="left"/>
        <w:rPr/>
      </w:pPr>
      <w:r>
        <w:rPr>
          <w:rFonts w:cs="Times New Roman" w:ascii="Times New Roman" w:hAnsi="Times New Roman"/>
          <w:i w:val="false"/>
          <w:iCs w:val="false"/>
          <w:color w:val="000000"/>
          <w:sz w:val="20"/>
          <w:szCs w:val="20"/>
        </w:rPr>
        <w:t>Additionally, this study sought to incorporate th</w:t>
      </w:r>
      <w:r>
        <w:rPr>
          <w:rFonts w:cs="Times New Roman" w:ascii="Times New Roman" w:hAnsi="Times New Roman"/>
          <w:color w:val="000000"/>
          <w:sz w:val="20"/>
          <w:szCs w:val="20"/>
        </w:rPr>
        <w:t xml:space="preserve">e South African Coastal Temperature Network (SACTN) data served as the </w:t>
      </w:r>
      <w:r>
        <w:rPr>
          <w:rFonts w:cs="Times New Roman" w:ascii="Times New Roman" w:hAnsi="Times New Roman"/>
          <w:i/>
          <w:iCs/>
          <w:color w:val="000000"/>
          <w:sz w:val="20"/>
          <w:szCs w:val="20"/>
        </w:rPr>
        <w:t xml:space="preserve">in situ </w:t>
      </w:r>
      <w:r>
        <w:rPr>
          <w:rFonts w:cs="Times New Roman" w:ascii="Times New Roman" w:hAnsi="Times New Roman"/>
          <w:color w:val="000000"/>
          <w:sz w:val="20"/>
          <w:szCs w:val="20"/>
        </w:rPr>
        <w:t xml:space="preserve">temperature dataset used in this study. This dataset consists of coastal seawater temperatures obtained from 129 sites along the South African coastline, measured daily from 1972 until 2017 (Schlegel et al., 2016, Schlegel and Smit, 2017). Of these, 80 were measured using hand-held thermometers and the </w:t>
      </w:r>
      <w:r>
        <w:rPr>
          <w:rFonts w:cs="Times New Roman" w:ascii="Times New Roman" w:hAnsi="Times New Roman"/>
          <w:sz w:val="20"/>
          <w:szCs w:val="20"/>
        </w:rPr>
        <w:t>remaining 45 were measured using underwater temperature recorders (UTRs).</w:t>
      </w:r>
      <w:r>
        <w:rPr>
          <w:rFonts w:cs="Times New Roman" w:ascii="Times New Roman" w:hAnsi="Times New Roman"/>
          <w:color w:val="000000"/>
          <w:sz w:val="20"/>
          <w:szCs w:val="20"/>
        </w:rPr>
        <w:t xml:space="preserve">  For this analysis, the data were combined and formatted into standardized comma delineated values (CSV) files which allowed for a fixed methodology to be used across the entire dataset. Prior to data analysis, all data points exceeding 35°C and/or below 0°C were removed as these were considered as outliers. These data points were then changed to NA (not available) so as to not interfere with analysis. </w:t>
      </w:r>
    </w:p>
    <w:p>
      <w:pPr>
        <w:pStyle w:val="Normal"/>
        <w:bidi w:val="0"/>
        <w:spacing w:lineRule="auto" w:line="360"/>
        <w:jc w:val="left"/>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bidi w:val="0"/>
        <w:spacing w:lineRule="auto" w:line="360"/>
        <w:jc w:val="left"/>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bidi w:val="0"/>
        <w:spacing w:lineRule="auto" w:line="360"/>
        <w:jc w:val="left"/>
        <w:rPr/>
      </w:pPr>
      <w:r>
        <w:rPr>
          <w:rFonts w:cs="Times New Roman" w:ascii="Times New Roman" w:hAnsi="Times New Roman"/>
          <w:color w:val="000000"/>
          <w:sz w:val="20"/>
          <w:szCs w:val="20"/>
        </w:rPr>
        <w:t xml:space="preserve">An advantage to using </w:t>
      </w:r>
      <w:r>
        <w:rPr>
          <w:rFonts w:cs="Times New Roman" w:ascii="Times New Roman" w:hAnsi="Times New Roman"/>
          <w:i/>
          <w:iCs/>
          <w:color w:val="000000"/>
          <w:sz w:val="20"/>
          <w:szCs w:val="20"/>
        </w:rPr>
        <w:t>in situ</w:t>
      </w:r>
      <w:r>
        <w:rPr>
          <w:rFonts w:cs="Times New Roman" w:ascii="Times New Roman" w:hAnsi="Times New Roman"/>
          <w:color w:val="000000"/>
          <w:sz w:val="20"/>
          <w:szCs w:val="20"/>
        </w:rPr>
        <w:t xml:space="preserve"> data over satellite data is that they may provide a more accurate representation of the thermal properties closer to the coast, whereas satellite data often fails to accurately capture and represent temperature properties within the same spatial context; the result being </w:t>
      </w:r>
      <w:r>
        <w:rPr>
          <w:rFonts w:cs="Times New Roman" w:ascii="Times New Roman" w:hAnsi="Times New Roman"/>
          <w:i/>
          <w:iCs/>
          <w:color w:val="000000"/>
          <w:sz w:val="20"/>
          <w:szCs w:val="20"/>
        </w:rPr>
        <w:t>in situ</w:t>
      </w:r>
      <w:r>
        <w:rPr>
          <w:rFonts w:cs="Times New Roman" w:ascii="Times New Roman" w:hAnsi="Times New Roman"/>
          <w:color w:val="000000"/>
          <w:sz w:val="20"/>
          <w:szCs w:val="20"/>
        </w:rPr>
        <w:t xml:space="preserve"> data can therefore more accurately explain upwelling signals within the coastal inshore environment. Further evidence by Smit et al. (2013) has shown that satellite data collected along the South African coastline represents a warm bias reaching as high as 6°C over </w:t>
      </w:r>
      <w:r>
        <w:rPr>
          <w:rFonts w:cs="Times New Roman" w:ascii="Times New Roman" w:hAnsi="Times New Roman"/>
          <w:i/>
          <w:iCs/>
          <w:color w:val="000000"/>
          <w:sz w:val="20"/>
          <w:szCs w:val="20"/>
        </w:rPr>
        <w:t>in situ</w:t>
      </w:r>
      <w:r>
        <w:rPr>
          <w:rFonts w:cs="Times New Roman" w:ascii="Times New Roman" w:hAnsi="Times New Roman"/>
          <w:color w:val="000000"/>
          <w:sz w:val="20"/>
          <w:szCs w:val="20"/>
        </w:rPr>
        <w:t xml:space="preserve"> temperatures within the nearshore environment.</w:t>
      </w:r>
    </w:p>
    <w:p>
      <w:pPr>
        <w:pStyle w:val="Normal"/>
        <w:bidi w:val="0"/>
        <w:spacing w:lineRule="auto" w:line="360"/>
        <w:jc w:val="left"/>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bidi w:val="0"/>
        <w:spacing w:lineRule="auto" w:line="360"/>
        <w:jc w:val="left"/>
        <w:rPr/>
      </w:pPr>
      <w:r>
        <w:rPr>
          <w:rFonts w:cs="Times New Roman" w:ascii="Times New Roman" w:hAnsi="Times New Roman"/>
          <w:color w:val="000000"/>
          <w:sz w:val="20"/>
          <w:szCs w:val="20"/>
        </w:rPr>
        <w:t xml:space="preserve">In order to create a time series of each of the remotely sensed SST data products and to </w:t>
      </w:r>
      <w:r>
        <w:rPr>
          <w:rFonts w:eastAsia="Noto Serif CJK SC" w:cs="Times New Roman" w:ascii="Times New Roman" w:hAnsi="Times New Roman"/>
          <w:color w:val="000000"/>
          <w:sz w:val="20"/>
          <w:szCs w:val="20"/>
          <w:lang w:val="en-ZA" w:eastAsia="zh-CN" w:bidi="hi-IN"/>
        </w:rPr>
        <w:t>determine</w:t>
      </w:r>
      <w:r>
        <w:rPr>
          <w:rFonts w:cs="Times New Roman" w:ascii="Times New Roman" w:hAnsi="Times New Roman"/>
          <w:color w:val="000000"/>
          <w:sz w:val="20"/>
          <w:szCs w:val="20"/>
        </w:rPr>
        <w:t xml:space="preserve"> whether the same upwelling patterns exist on the broad-scale against the </w:t>
      </w:r>
      <w:r>
        <w:rPr>
          <w:rFonts w:cs="Times New Roman" w:ascii="Times New Roman" w:hAnsi="Times New Roman"/>
          <w:i/>
          <w:iCs/>
          <w:color w:val="000000"/>
          <w:sz w:val="20"/>
          <w:szCs w:val="20"/>
        </w:rPr>
        <w:t>in situ</w:t>
      </w:r>
      <w:r>
        <w:rPr>
          <w:rFonts w:cs="Times New Roman" w:ascii="Times New Roman" w:hAnsi="Times New Roman"/>
          <w:color w:val="000000"/>
          <w:sz w:val="20"/>
          <w:szCs w:val="20"/>
        </w:rPr>
        <w:t xml:space="preserve"> time series. Shore-normal transects of all Level-4 products were extended at West Coast stations where the </w:t>
      </w:r>
      <w:r>
        <w:rPr>
          <w:rFonts w:cs="Times New Roman" w:ascii="Times New Roman" w:hAnsi="Times New Roman"/>
          <w:i/>
          <w:iCs/>
          <w:color w:val="000000"/>
          <w:sz w:val="20"/>
          <w:szCs w:val="20"/>
        </w:rPr>
        <w:t>in situ</w:t>
      </w:r>
      <w:r>
        <w:rPr>
          <w:rFonts w:cs="Times New Roman" w:ascii="Times New Roman" w:hAnsi="Times New Roman"/>
          <w:color w:val="000000"/>
          <w:sz w:val="20"/>
          <w:szCs w:val="20"/>
        </w:rPr>
        <w:t xml:space="preserve"> data in the SACTN database were available. Time series of SSTs were extracted at 10, 30, 50km along these shore-normal transect from the coast shown as black boxes in Fig. 1. Time series represent the mesoscale temperature features associated with upwelling.</w:t>
      </w:r>
    </w:p>
    <w:p>
      <w:pPr>
        <w:pStyle w:val="Normal"/>
        <w:bidi w:val="0"/>
        <w:spacing w:lineRule="auto" w:line="360"/>
        <w:jc w:val="left"/>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bidi w:val="0"/>
        <w:spacing w:lineRule="auto" w:line="360"/>
        <w:jc w:val="left"/>
        <w:rPr>
          <w:rFonts w:ascii="Times New Roman" w:hAnsi="Times New Roman" w:cs="Times New Roman"/>
          <w:i/>
          <w:i/>
          <w:iCs/>
          <w:color w:val="000000"/>
          <w:sz w:val="20"/>
          <w:szCs w:val="20"/>
        </w:rPr>
      </w:pPr>
      <w:r>
        <w:rPr>
          <w:rFonts w:cs="Times New Roman" w:ascii="Times New Roman" w:hAnsi="Times New Roman"/>
          <w:i/>
          <w:iCs/>
          <w:color w:val="000000"/>
          <w:sz w:val="20"/>
          <w:szCs w:val="20"/>
        </w:rPr>
        <w:t>2.3 Wind data</w:t>
      </w:r>
    </w:p>
    <w:p>
      <w:pPr>
        <w:pStyle w:val="Normal"/>
        <w:bidi w:val="0"/>
        <w:spacing w:lineRule="auto" w:line="360"/>
        <w:jc w:val="left"/>
        <w:rPr>
          <w:rFonts w:ascii="Times New Roman" w:hAnsi="Times New Roman" w:cs="Times New Roman"/>
          <w:i/>
          <w:i/>
          <w:iCs/>
          <w:color w:val="000000"/>
          <w:sz w:val="20"/>
          <w:szCs w:val="20"/>
        </w:rPr>
      </w:pPr>
      <w:r>
        <w:rPr>
          <w:rFonts w:cs="Times New Roman" w:ascii="Times New Roman" w:hAnsi="Times New Roman"/>
          <w:i/>
          <w:iCs/>
          <w:color w:val="000000"/>
          <w:sz w:val="20"/>
          <w:szCs w:val="20"/>
        </w:rPr>
      </w:r>
    </w:p>
    <w:p>
      <w:pPr>
        <w:pStyle w:val="Normal"/>
        <w:bidi w:val="0"/>
        <w:spacing w:lineRule="auto" w:line="360"/>
        <w:jc w:val="left"/>
        <w:rPr/>
      </w:pPr>
      <w:r>
        <w:rPr>
          <w:rFonts w:cs="Times New Roman" w:ascii="Times New Roman" w:hAnsi="Times New Roman"/>
          <w:color w:val="000000"/>
          <w:sz w:val="20"/>
          <w:szCs w:val="20"/>
        </w:rPr>
        <w:t xml:space="preserve">Wind was an important variable in this study as  wind direction and wind speed may have a direct influence on the intensity and duration of upwelling, consequently, wind data </w:t>
      </w:r>
      <w:r>
        <w:rPr>
          <w:rFonts w:eastAsia="Noto Serif CJK SC" w:cs="Times New Roman" w:ascii="Times New Roman" w:hAnsi="Times New Roman"/>
          <w:color w:val="000000"/>
          <w:sz w:val="20"/>
          <w:szCs w:val="20"/>
          <w:lang w:val="en-ZA" w:eastAsia="zh-CN" w:bidi="hi-IN"/>
        </w:rPr>
        <w:t>were</w:t>
      </w:r>
      <w:r>
        <w:rPr>
          <w:rFonts w:cs="Times New Roman" w:ascii="Times New Roman" w:hAnsi="Times New Roman"/>
          <w:color w:val="000000"/>
          <w:sz w:val="20"/>
          <w:szCs w:val="20"/>
        </w:rPr>
        <w:t xml:space="preserve"> investigated for its impact on upwelling at the specific sites  for which we extracted SST time series. Wind data was obtained from the South African Weather Service (SAWS), and </w:t>
      </w:r>
      <w:r>
        <w:rPr>
          <w:rFonts w:eastAsia="Noto Serif CJK SC" w:cs="Times New Roman" w:ascii="Times New Roman" w:hAnsi="Times New Roman"/>
          <w:color w:val="000000"/>
          <w:sz w:val="20"/>
          <w:szCs w:val="20"/>
          <w:lang w:val="en-ZA" w:eastAsia="zh-CN" w:bidi="hi-IN"/>
        </w:rPr>
        <w:t>were</w:t>
      </w:r>
      <w:r>
        <w:rPr>
          <w:rFonts w:cs="Times New Roman" w:ascii="Times New Roman" w:hAnsi="Times New Roman"/>
          <w:color w:val="000000"/>
          <w:sz w:val="20"/>
          <w:szCs w:val="20"/>
        </w:rPr>
        <w:t xml:space="preserve"> provided at a </w:t>
      </w:r>
      <w:r>
        <w:rPr>
          <w:rFonts w:eastAsia="Noto Serif CJK SC" w:cs="Times New Roman" w:ascii="Times New Roman" w:hAnsi="Times New Roman"/>
          <w:color w:val="000000"/>
          <w:sz w:val="20"/>
          <w:szCs w:val="20"/>
          <w:lang w:val="en-ZA" w:eastAsia="zh-CN" w:bidi="hi-IN"/>
        </w:rPr>
        <w:t>3</w:t>
      </w:r>
      <w:r>
        <w:rPr>
          <w:rFonts w:cs="Times New Roman" w:ascii="Times New Roman" w:hAnsi="Times New Roman"/>
          <w:color w:val="000000"/>
          <w:sz w:val="20"/>
          <w:szCs w:val="20"/>
        </w:rPr>
        <w:t xml:space="preserve">-hour temporal resolution. The wind data variables used here were wind direction and wind speed. Since the wind data </w:t>
      </w:r>
      <w:r>
        <w:rPr>
          <w:rFonts w:eastAsia="Noto Serif CJK SC" w:cs="Times New Roman" w:ascii="Times New Roman" w:hAnsi="Times New Roman"/>
          <w:color w:val="000000"/>
          <w:sz w:val="20"/>
          <w:szCs w:val="20"/>
          <w:lang w:val="en-ZA" w:eastAsia="zh-CN" w:bidi="hi-IN"/>
        </w:rPr>
        <w:t>were</w:t>
      </w:r>
      <w:r>
        <w:rPr>
          <w:rFonts w:cs="Times New Roman" w:ascii="Times New Roman" w:hAnsi="Times New Roman"/>
          <w:color w:val="000000"/>
          <w:sz w:val="20"/>
          <w:szCs w:val="20"/>
        </w:rPr>
        <w:t xml:space="preserve"> modelled at three-hour resolutions, they were converted into daily data points in order to compare them with the temperature data. </w:t>
      </w:r>
    </w:p>
    <w:p>
      <w:pPr>
        <w:pStyle w:val="Normal"/>
        <w:bidi w:val="0"/>
        <w:spacing w:lineRule="auto" w:line="360"/>
        <w:jc w:val="left"/>
        <w:rPr/>
      </w:pPr>
      <w:r>
        <w:rPr/>
      </w:r>
    </w:p>
    <w:p>
      <w:pPr>
        <w:pStyle w:val="Normal"/>
        <w:bidi w:val="0"/>
        <w:spacing w:lineRule="auto" w:line="360"/>
        <w:jc w:val="left"/>
        <w:rPr>
          <w:rFonts w:ascii="Times New Roman" w:hAnsi="Times New Roman" w:cs="Times New Roman"/>
          <w:i/>
          <w:i/>
          <w:iCs/>
          <w:color w:val="000000"/>
          <w:sz w:val="20"/>
          <w:szCs w:val="20"/>
        </w:rPr>
      </w:pPr>
      <w:r>
        <w:rPr>
          <w:rFonts w:cs="Times New Roman" w:ascii="Times New Roman" w:hAnsi="Times New Roman"/>
          <w:i/>
          <w:iCs/>
          <w:color w:val="000000"/>
          <w:sz w:val="20"/>
          <w:szCs w:val="20"/>
        </w:rPr>
        <w:t>2.4 Defining and determining upwelling</w:t>
      </w:r>
    </w:p>
    <w:p>
      <w:pPr>
        <w:pStyle w:val="Normal"/>
        <w:bidi w:val="0"/>
        <w:spacing w:lineRule="auto" w:line="360"/>
        <w:jc w:val="left"/>
        <w:rPr>
          <w:rFonts w:ascii="Times New Roman" w:hAnsi="Times New Roman" w:cs="Times New Roman"/>
          <w:i/>
          <w:i/>
          <w:iCs/>
          <w:color w:val="000000"/>
          <w:sz w:val="20"/>
          <w:szCs w:val="20"/>
        </w:rPr>
      </w:pPr>
      <w:r>
        <w:rPr>
          <w:rFonts w:cs="Times New Roman" w:ascii="Times New Roman" w:hAnsi="Times New Roman"/>
          <w:i/>
          <w:iCs/>
          <w:color w:val="000000"/>
          <w:sz w:val="20"/>
          <w:szCs w:val="20"/>
        </w:rPr>
      </w:r>
    </w:p>
    <w:p>
      <w:pPr>
        <w:pStyle w:val="Normal"/>
        <w:bidi w:val="0"/>
        <w:spacing w:lineRule="auto" w:line="360"/>
        <w:jc w:val="left"/>
        <w:rPr>
          <w:rFonts w:ascii="Times New Roman" w:hAnsi="Times New Roman" w:cs="Times New Roman"/>
          <w:color w:val="000000"/>
          <w:sz w:val="20"/>
          <w:szCs w:val="20"/>
        </w:rPr>
      </w:pPr>
      <w:r>
        <w:rPr>
          <w:rFonts w:cs="Times New Roman" w:ascii="Times New Roman" w:hAnsi="Times New Roman"/>
          <w:color w:val="000000"/>
          <w:sz w:val="20"/>
          <w:szCs w:val="20"/>
        </w:rPr>
        <w:t xml:space="preserve">In order to determine the change in upwelling signals at various </w:t>
      </w:r>
      <w:del w:id="0" w:author="Unknown Author" w:date="2020-02-12T12:15:00Z">
        <w:r>
          <w:rPr>
            <w:rFonts w:cs="Times New Roman" w:ascii="Times New Roman" w:hAnsi="Times New Roman"/>
            <w:color w:val="000000"/>
            <w:sz w:val="20"/>
            <w:szCs w:val="20"/>
          </w:rPr>
          <w:delText xml:space="preserve">different </w:delText>
        </w:r>
      </w:del>
      <w:r>
        <w:rPr>
          <w:rFonts w:cs="Times New Roman" w:ascii="Times New Roman" w:hAnsi="Times New Roman"/>
          <w:color w:val="000000"/>
          <w:sz w:val="20"/>
          <w:szCs w:val="20"/>
        </w:rPr>
        <w:t>distances from the coast</w:t>
      </w:r>
      <w:del w:id="1" w:author="Unknown Author" w:date="2020-02-12T12:16:00Z">
        <w:r>
          <w:rPr>
            <w:rFonts w:cs="Times New Roman" w:ascii="Times New Roman" w:hAnsi="Times New Roman"/>
            <w:color w:val="000000"/>
            <w:sz w:val="20"/>
            <w:szCs w:val="20"/>
          </w:rPr>
          <w:delText>line</w:delText>
        </w:r>
      </w:del>
      <w:r>
        <w:rPr>
          <w:rFonts w:cs="Times New Roman" w:ascii="Times New Roman" w:hAnsi="Times New Roman"/>
          <w:color w:val="000000"/>
          <w:sz w:val="20"/>
          <w:szCs w:val="20"/>
        </w:rPr>
        <w:t>, and to test which dataset</w:t>
      </w:r>
      <w:ins w:id="2" w:author="Unknown Author" w:date="2020-02-12T12:16:00Z">
        <w:r>
          <w:rPr>
            <w:rFonts w:cs="Times New Roman" w:ascii="Times New Roman" w:hAnsi="Times New Roman"/>
            <w:color w:val="000000"/>
            <w:sz w:val="20"/>
            <w:szCs w:val="20"/>
          </w:rPr>
          <w:t>s</w:t>
        </w:r>
      </w:ins>
      <w:r>
        <w:rPr>
          <w:rFonts w:cs="Times New Roman" w:ascii="Times New Roman" w:hAnsi="Times New Roman"/>
          <w:color w:val="000000"/>
          <w:sz w:val="20"/>
          <w:szCs w:val="20"/>
        </w:rPr>
        <w:t xml:space="preserve"> showed a clear, and visible representation of these signals, it was first necessary to define when upwelling was occurring; however, to accomplish this </w:t>
      </w:r>
      <w:del w:id="3" w:author="Unknown Author" w:date="2020-02-12T12:31:00Z">
        <w:r>
          <w:rPr>
            <w:rFonts w:cs="Times New Roman" w:ascii="Times New Roman" w:hAnsi="Times New Roman"/>
            <w:color w:val="000000"/>
            <w:sz w:val="20"/>
            <w:szCs w:val="20"/>
          </w:rPr>
          <w:delText xml:space="preserve">it was first required to establish </w:delText>
        </w:r>
      </w:del>
      <w:r>
        <w:rPr>
          <w:rFonts w:cs="Times New Roman" w:ascii="Times New Roman" w:hAnsi="Times New Roman"/>
          <w:color w:val="000000"/>
          <w:sz w:val="20"/>
          <w:szCs w:val="20"/>
        </w:rPr>
        <w:t xml:space="preserve">a </w:t>
      </w:r>
      <w:ins w:id="4" w:author="Unknown Author" w:date="2020-02-12T12:31:00Z">
        <w:r>
          <w:rPr>
            <w:rFonts w:cs="Times New Roman" w:ascii="Times New Roman" w:hAnsi="Times New Roman"/>
            <w:color w:val="000000"/>
            <w:sz w:val="20"/>
            <w:szCs w:val="20"/>
          </w:rPr>
          <w:t xml:space="preserve">set of </w:t>
        </w:r>
      </w:ins>
      <w:r>
        <w:rPr>
          <w:rFonts w:cs="Times New Roman" w:ascii="Times New Roman" w:hAnsi="Times New Roman"/>
          <w:color w:val="000000"/>
          <w:sz w:val="20"/>
          <w:szCs w:val="20"/>
        </w:rPr>
        <w:t>threshold value</w:t>
      </w:r>
      <w:ins w:id="5" w:author="Unknown Author" w:date="2020-02-12T12:31:00Z">
        <w:r>
          <w:rPr>
            <w:rFonts w:cs="Times New Roman" w:ascii="Times New Roman" w:hAnsi="Times New Roman"/>
            <w:color w:val="000000"/>
            <w:sz w:val="20"/>
            <w:szCs w:val="20"/>
          </w:rPr>
          <w:t>s</w:t>
        </w:r>
      </w:ins>
      <w:r>
        <w:rPr>
          <w:rFonts w:cs="Times New Roman" w:ascii="Times New Roman" w:hAnsi="Times New Roman"/>
          <w:color w:val="000000"/>
          <w:sz w:val="20"/>
          <w:szCs w:val="20"/>
        </w:rPr>
        <w:t xml:space="preserve"> for identifying when the phenomenon was</w:t>
      </w:r>
      <w:del w:id="6" w:author="Unknown Author" w:date="2020-02-12T12:16:00Z">
        <w:r>
          <w:rPr>
            <w:rFonts w:cs="Times New Roman" w:ascii="Times New Roman" w:hAnsi="Times New Roman"/>
            <w:color w:val="000000"/>
            <w:sz w:val="20"/>
            <w:szCs w:val="20"/>
          </w:rPr>
          <w:delText xml:space="preserve"> in</w:delText>
        </w:r>
      </w:del>
      <w:r>
        <w:rPr>
          <w:rFonts w:cs="Times New Roman" w:ascii="Times New Roman" w:hAnsi="Times New Roman"/>
          <w:color w:val="000000"/>
          <w:sz w:val="20"/>
          <w:szCs w:val="20"/>
        </w:rPr>
        <w:t xml:space="preserve"> taking place</w:t>
      </w:r>
      <w:ins w:id="7" w:author="Unknown Author" w:date="2020-02-12T12:31:00Z">
        <w:r>
          <w:rPr>
            <w:rFonts w:cs="Times New Roman" w:ascii="Times New Roman" w:hAnsi="Times New Roman"/>
            <w:color w:val="000000"/>
            <w:sz w:val="20"/>
            <w:szCs w:val="20"/>
          </w:rPr>
          <w:t xml:space="preserve"> </w:t>
        </w:r>
      </w:ins>
      <w:ins w:id="8" w:author="Unknown Author" w:date="2020-02-12T12:31:00Z">
        <w:r>
          <w:rPr>
            <w:rFonts w:cs="Times New Roman" w:ascii="Times New Roman" w:hAnsi="Times New Roman"/>
            <w:color w:val="000000"/>
            <w:sz w:val="20"/>
            <w:szCs w:val="20"/>
          </w:rPr>
          <w:t>was required</w:t>
        </w:r>
      </w:ins>
      <w:r>
        <w:rPr>
          <w:rFonts w:cs="Times New Roman" w:ascii="Times New Roman" w:hAnsi="Times New Roman"/>
          <w:color w:val="000000"/>
          <w:sz w:val="20"/>
          <w:szCs w:val="20"/>
        </w:rPr>
        <w:t xml:space="preserve">. Given that upwelling is primarily caused by alongshore, equatorward winds, </w:t>
      </w:r>
      <w:del w:id="9" w:author="Unknown Author" w:date="2020-02-12T12:32:00Z">
        <w:r>
          <w:rPr>
            <w:rFonts w:cs="Times New Roman" w:ascii="Times New Roman" w:hAnsi="Times New Roman"/>
            <w:color w:val="000000"/>
            <w:sz w:val="20"/>
            <w:szCs w:val="20"/>
          </w:rPr>
          <w:delText xml:space="preserve">it was necessary to consider </w:delText>
        </w:r>
      </w:del>
      <w:r>
        <w:rPr>
          <w:rFonts w:cs="Times New Roman" w:ascii="Times New Roman" w:hAnsi="Times New Roman"/>
          <w:color w:val="000000"/>
          <w:sz w:val="20"/>
          <w:szCs w:val="20"/>
        </w:rPr>
        <w:t xml:space="preserve">both </w:t>
      </w:r>
      <w:ins w:id="10" w:author="Unknown Author" w:date="2020-02-12T12:32:00Z">
        <w:r>
          <w:rPr>
            <w:rFonts w:cs="Times New Roman" w:ascii="Times New Roman" w:hAnsi="Times New Roman"/>
            <w:color w:val="000000"/>
            <w:sz w:val="20"/>
            <w:szCs w:val="20"/>
          </w:rPr>
          <w:t>SST</w:t>
        </w:r>
      </w:ins>
      <w:del w:id="11" w:author="Unknown Author" w:date="2020-02-12T12:32:00Z">
        <w:r>
          <w:rPr>
            <w:rFonts w:cs="Times New Roman" w:ascii="Times New Roman" w:hAnsi="Times New Roman"/>
            <w:color w:val="000000"/>
            <w:sz w:val="20"/>
            <w:szCs w:val="20"/>
          </w:rPr>
          <w:delText>the temperature</w:delText>
        </w:r>
      </w:del>
      <w:r>
        <w:rPr>
          <w:rFonts w:cs="Times New Roman" w:ascii="Times New Roman" w:hAnsi="Times New Roman"/>
          <w:color w:val="000000"/>
          <w:sz w:val="20"/>
          <w:szCs w:val="20"/>
        </w:rPr>
        <w:t xml:space="preserve"> and wind</w:t>
      </w:r>
      <w:del w:id="12" w:author="Unknown Author" w:date="2020-02-12T12:17:00Z">
        <w:r>
          <w:rPr>
            <w:rFonts w:cs="Times New Roman" w:ascii="Times New Roman" w:hAnsi="Times New Roman"/>
            <w:color w:val="000000"/>
            <w:sz w:val="20"/>
            <w:szCs w:val="20"/>
          </w:rPr>
          <w:delText xml:space="preserve">. These data </w:delText>
        </w:r>
      </w:del>
      <w:del w:id="13" w:author="Unknown Author" w:date="2020-02-12T12:18:00Z">
        <w:r>
          <w:rPr>
            <w:rFonts w:cs="Times New Roman" w:ascii="Times New Roman" w:hAnsi="Times New Roman"/>
            <w:color w:val="000000"/>
            <w:sz w:val="20"/>
            <w:szCs w:val="20"/>
          </w:rPr>
          <w:delText>values are instrumental</w:delText>
        </w:r>
      </w:del>
      <w:r>
        <w:rPr>
          <w:rFonts w:cs="Times New Roman" w:ascii="Times New Roman" w:hAnsi="Times New Roman"/>
          <w:color w:val="000000"/>
          <w:sz w:val="20"/>
          <w:szCs w:val="20"/>
        </w:rPr>
        <w:t xml:space="preserve"> </w:t>
      </w:r>
      <w:ins w:id="14" w:author="Unknown Author" w:date="2020-02-12T12:32:00Z">
        <w:r>
          <w:rPr>
            <w:rFonts w:cs="Times New Roman" w:ascii="Times New Roman" w:hAnsi="Times New Roman"/>
            <w:color w:val="000000"/>
            <w:sz w:val="20"/>
            <w:szCs w:val="20"/>
          </w:rPr>
          <w:t>data were used</w:t>
        </w:r>
      </w:ins>
      <w:del w:id="15" w:author="Unknown Author" w:date="2020-02-12T12:32:00Z">
        <w:r>
          <w:rPr>
            <w:rFonts w:cs="Times New Roman" w:ascii="Times New Roman" w:hAnsi="Times New Roman"/>
            <w:color w:val="000000"/>
            <w:sz w:val="20"/>
            <w:szCs w:val="20"/>
          </w:rPr>
          <w:delText>in determining the specific environmental conditions required for upwelling to occur</w:delText>
        </w:r>
      </w:del>
      <w:r>
        <w:rPr>
          <w:rFonts w:cs="Times New Roman" w:ascii="Times New Roman" w:hAnsi="Times New Roman"/>
          <w:color w:val="000000"/>
          <w:sz w:val="20"/>
          <w:szCs w:val="20"/>
        </w:rPr>
        <w:t>. T</w:t>
      </w:r>
      <w:ins w:id="16" w:author="Unknown Author" w:date="2020-02-12T12:33:00Z">
        <w:r>
          <w:rPr>
            <w:rFonts w:cs="Times New Roman" w:ascii="Times New Roman" w:hAnsi="Times New Roman"/>
            <w:color w:val="000000"/>
            <w:sz w:val="20"/>
            <w:szCs w:val="20"/>
          </w:rPr>
          <w:t xml:space="preserve">he wind data were used to inform </w:t>
        </w:r>
      </w:ins>
      <w:del w:id="17" w:author="Unknown Author" w:date="2020-02-12T12:33:00Z">
        <w:r>
          <w:rPr>
            <w:rFonts w:cs="Times New Roman" w:ascii="Times New Roman" w:hAnsi="Times New Roman"/>
            <w:color w:val="000000"/>
            <w:sz w:val="20"/>
            <w:szCs w:val="20"/>
          </w:rPr>
          <w:delText>o accomplish this</w:delText>
        </w:r>
      </w:del>
      <w:r>
        <w:rPr>
          <w:rFonts w:cs="Times New Roman" w:ascii="Times New Roman" w:hAnsi="Times New Roman"/>
          <w:color w:val="000000"/>
          <w:sz w:val="20"/>
          <w:szCs w:val="20"/>
        </w:rPr>
        <w:t xml:space="preserve"> an upwelling index</w:t>
      </w:r>
      <w:del w:id="18" w:author="Unknown Author" w:date="2020-02-12T12:33:00Z">
        <w:r>
          <w:rPr>
            <w:rFonts w:cs="Times New Roman" w:ascii="Times New Roman" w:hAnsi="Times New Roman"/>
            <w:color w:val="000000"/>
            <w:sz w:val="20"/>
            <w:szCs w:val="20"/>
          </w:rPr>
          <w:delText xml:space="preserve"> was</w:delText>
        </w:r>
      </w:del>
      <w:r>
        <w:rPr>
          <w:rFonts w:cs="Times New Roman" w:ascii="Times New Roman" w:hAnsi="Times New Roman"/>
          <w:color w:val="000000"/>
          <w:sz w:val="20"/>
          <w:szCs w:val="20"/>
        </w:rPr>
        <w:t xml:space="preserve"> calculated using the formula presented in the work by Fielding and Davis (1989).</w:t>
      </w:r>
    </w:p>
    <w:p>
      <w:pPr>
        <w:pStyle w:val="Normal"/>
        <w:bidi w:val="0"/>
        <w:spacing w:lineRule="auto" w:line="360"/>
        <w:jc w:val="left"/>
        <w:rPr>
          <w:rFonts w:ascii="Times New Roman" w:hAnsi="Times New Roman" w:cs="Times New Roman"/>
          <w:color w:val="000000"/>
          <w:sz w:val="20"/>
          <w:szCs w:val="20"/>
        </w:rPr>
      </w:pPr>
      <w:r>
        <w:rPr>
          <w:rFonts w:cs="Times New Roman" w:ascii="Times New Roman" w:hAnsi="Times New Roman"/>
          <w:color w:val="000000"/>
          <w:sz w:val="20"/>
          <w:szCs w:val="20"/>
        </w:rPr>
        <w:tab/>
        <w:tab/>
        <w:tab/>
        <w:tab/>
      </w:r>
    </w:p>
    <w:p>
      <w:pPr>
        <w:pStyle w:val="Normal"/>
        <w:bidi w:val="0"/>
        <w:spacing w:lineRule="auto" w:line="360"/>
        <w:jc w:val="center"/>
        <w:rPr>
          <w:rFonts w:ascii="Times New Roman" w:hAnsi="Times New Roman" w:cs="Times New Roman"/>
          <w:color w:val="000000"/>
          <w:sz w:val="20"/>
          <w:szCs w:val="20"/>
        </w:rPr>
      </w:pPr>
      <w:r>
        <w:rPr>
          <w:rFonts w:cs="Times New Roman" w:ascii="Times New Roman" w:hAnsi="Times New Roman"/>
          <w:color w:val="000000"/>
          <w:sz w:val="20"/>
          <w:szCs w:val="20"/>
        </w:rPr>
        <w:t>Upwelling Index = μ(cosθ − coastal angle)</w:t>
      </w:r>
    </w:p>
    <w:p>
      <w:pPr>
        <w:pStyle w:val="Normal"/>
        <w:bidi w:val="0"/>
        <w:spacing w:lineRule="auto" w:line="360"/>
        <w:jc w:val="left"/>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bidi w:val="0"/>
        <w:spacing w:lineRule="auto" w:line="360"/>
        <w:jc w:val="left"/>
        <w:rPr/>
      </w:pPr>
      <w:r>
        <w:rPr>
          <w:rFonts w:cs="Times New Roman" w:ascii="Times New Roman" w:hAnsi="Times New Roman"/>
          <w:color w:val="000000"/>
          <w:sz w:val="20"/>
          <w:szCs w:val="20"/>
        </w:rPr>
        <w:t>where μ represents the wind speed (m/s)</w:t>
      </w:r>
      <w:ins w:id="19" w:author="Unknown Author" w:date="2020-02-12T12:19:00Z">
        <w:r>
          <w:rPr>
            <w:rFonts w:cs="Times New Roman" w:ascii="Times New Roman" w:hAnsi="Times New Roman"/>
            <w:color w:val="000000"/>
            <w:sz w:val="20"/>
            <w:szCs w:val="20"/>
          </w:rPr>
          <w:t>,</w:t>
        </w:r>
      </w:ins>
      <w:del w:id="20" w:author="Unknown Author" w:date="2020-02-12T12:19:00Z">
        <w:r>
          <w:rPr>
            <w:rFonts w:cs="Times New Roman" w:ascii="Times New Roman" w:hAnsi="Times New Roman"/>
            <w:color w:val="000000"/>
            <w:sz w:val="20"/>
            <w:szCs w:val="20"/>
          </w:rPr>
          <w:delText xml:space="preserve"> and</w:delText>
        </w:r>
      </w:del>
      <w:r>
        <w:rPr>
          <w:rFonts w:cs="Times New Roman" w:ascii="Times New Roman" w:hAnsi="Times New Roman"/>
          <w:color w:val="000000"/>
          <w:sz w:val="20"/>
          <w:szCs w:val="20"/>
        </w:rPr>
        <w:t xml:space="preserve"> θ represents the wind direction</w:t>
      </w:r>
      <w:ins w:id="21" w:author="Unknown Author" w:date="2020-02-12T12:18:00Z">
        <w:r>
          <w:rPr>
            <w:rFonts w:cs="Times New Roman" w:ascii="Times New Roman" w:hAnsi="Times New Roman"/>
            <w:color w:val="000000"/>
            <w:sz w:val="20"/>
            <w:szCs w:val="20"/>
          </w:rPr>
          <w:t xml:space="preserve"> </w:t>
        </w:r>
      </w:ins>
      <w:r>
        <w:rPr>
          <w:rFonts w:cs="Times New Roman" w:ascii="Times New Roman" w:hAnsi="Times New Roman"/>
          <w:color w:val="000000"/>
          <w:sz w:val="20"/>
          <w:szCs w:val="20"/>
        </w:rPr>
        <w:t>in degrees</w:t>
      </w:r>
      <w:ins w:id="22" w:author="Unknown Author" w:date="2020-02-12T12:19:00Z">
        <w:r>
          <w:rPr>
            <w:rFonts w:cs="Times New Roman" w:ascii="Times New Roman" w:hAnsi="Times New Roman"/>
            <w:color w:val="000000"/>
            <w:sz w:val="20"/>
            <w:szCs w:val="20"/>
          </w:rPr>
          <w:t>,</w:t>
        </w:r>
      </w:ins>
      <w:r>
        <w:rPr>
          <w:rFonts w:cs="Times New Roman" w:ascii="Times New Roman" w:hAnsi="Times New Roman"/>
          <w:color w:val="000000"/>
          <w:sz w:val="20"/>
          <w:szCs w:val="20"/>
        </w:rPr>
        <w:t xml:space="preserve"> and </w:t>
      </w:r>
      <w:del w:id="23" w:author="Unknown Author" w:date="2020-02-12T12:19:00Z">
        <w:r>
          <w:rPr>
            <w:rFonts w:cs="Times New Roman" w:ascii="Times New Roman" w:hAnsi="Times New Roman"/>
            <w:color w:val="000000"/>
            <w:sz w:val="20"/>
            <w:szCs w:val="20"/>
          </w:rPr>
          <w:delText xml:space="preserve">the </w:delText>
        </w:r>
      </w:del>
      <w:r>
        <w:rPr>
          <w:rFonts w:cs="Times New Roman" w:ascii="Times New Roman" w:hAnsi="Times New Roman"/>
          <w:color w:val="000000"/>
          <w:sz w:val="20"/>
          <w:szCs w:val="20"/>
        </w:rPr>
        <w:t xml:space="preserve">coastal angle </w:t>
      </w:r>
      <w:del w:id="24" w:author="Unknown Author" w:date="2020-02-12T12:19:00Z">
        <w:r>
          <w:rPr>
            <w:rFonts w:cs="Times New Roman" w:ascii="Times New Roman" w:hAnsi="Times New Roman"/>
            <w:color w:val="000000"/>
            <w:sz w:val="20"/>
            <w:szCs w:val="20"/>
          </w:rPr>
          <w:delText>a</w:delText>
        </w:r>
      </w:del>
      <w:ins w:id="25" w:author="Unknown Author" w:date="2020-02-12T12:19:00Z">
        <w:r>
          <w:rPr>
            <w:rFonts w:cs="Times New Roman" w:ascii="Times New Roman" w:hAnsi="Times New Roman"/>
            <w:color w:val="000000"/>
            <w:sz w:val="20"/>
            <w:szCs w:val="20"/>
          </w:rPr>
          <w:t>i</w:t>
        </w:r>
      </w:ins>
      <w:r>
        <w:rPr>
          <w:rFonts w:cs="Times New Roman" w:ascii="Times New Roman" w:hAnsi="Times New Roman"/>
          <w:color w:val="000000"/>
          <w:sz w:val="20"/>
          <w:szCs w:val="20"/>
        </w:rPr>
        <w:t xml:space="preserve">s the angle in degrees of each of the </w:t>
      </w:r>
      <w:r>
        <w:rPr>
          <w:rFonts w:eastAsia="Noto Serif CJK SC" w:cs="Times New Roman" w:ascii="Times New Roman" w:hAnsi="Times New Roman"/>
          <w:color w:val="000000"/>
          <w:sz w:val="20"/>
          <w:szCs w:val="20"/>
          <w:lang w:val="en-ZA" w:eastAsia="zh-CN" w:bidi="hi-IN"/>
        </w:rPr>
        <w:t>transects</w:t>
      </w:r>
      <w:r>
        <w:rPr>
          <w:rFonts w:cs="Times New Roman" w:ascii="Times New Roman" w:hAnsi="Times New Roman"/>
          <w:color w:val="000000"/>
          <w:sz w:val="20"/>
          <w:szCs w:val="20"/>
        </w:rPr>
        <w:t xml:space="preserve"> perpendicular to the coastline. The index relies heavily on wind speed and direction data in order to determine the presence of </w:t>
      </w:r>
      <w:del w:id="26" w:author="Unknown Author" w:date="2020-02-12T12:19:00Z">
        <w:r>
          <w:rPr>
            <w:rFonts w:cs="Times New Roman" w:ascii="Times New Roman" w:hAnsi="Times New Roman"/>
            <w:color w:val="000000"/>
            <w:sz w:val="20"/>
            <w:szCs w:val="20"/>
          </w:rPr>
          <w:delText>t</w:delText>
        </w:r>
      </w:del>
      <w:r>
        <w:rPr>
          <w:rFonts w:eastAsia="Noto Serif CJK SC" w:cs="Times New Roman" w:ascii="Times New Roman" w:hAnsi="Times New Roman"/>
          <w:color w:val="000000"/>
          <w:sz w:val="20"/>
          <w:szCs w:val="20"/>
          <w:lang w:val="en-ZA" w:eastAsia="zh-CN" w:bidi="hi-IN"/>
        </w:rPr>
        <w:t>upwelling</w:t>
      </w:r>
      <w:r>
        <w:rPr>
          <w:rFonts w:cs="Times New Roman" w:ascii="Times New Roman" w:hAnsi="Times New Roman"/>
          <w:color w:val="000000"/>
          <w:sz w:val="20"/>
          <w:szCs w:val="20"/>
        </w:rPr>
        <w:t xml:space="preserve"> and its intensity. The above equation produces a value called the </w:t>
      </w:r>
      <w:r>
        <w:rPr>
          <w:rFonts w:cs="Times New Roman" w:ascii="Times New Roman" w:hAnsi="Times New Roman"/>
          <w:i/>
          <w:iCs/>
          <w:color w:val="000000"/>
          <w:sz w:val="20"/>
          <w:szCs w:val="20"/>
        </w:rPr>
        <w:t>upwelling index</w:t>
      </w:r>
      <w:r>
        <w:rPr>
          <w:rFonts w:cs="Times New Roman" w:ascii="Times New Roman" w:hAnsi="Times New Roman"/>
          <w:color w:val="000000"/>
          <w:sz w:val="20"/>
          <w:szCs w:val="20"/>
        </w:rPr>
        <w:t xml:space="preserve">: </w:t>
      </w:r>
      <w:r>
        <w:rPr>
          <w:rFonts w:cs="Times New Roman" w:ascii="Times New Roman" w:hAnsi="Times New Roman"/>
          <w:i/>
          <w:iCs/>
          <w:color w:val="000000"/>
          <w:sz w:val="20"/>
          <w:szCs w:val="20"/>
        </w:rPr>
        <w:t>upwelling index</w:t>
      </w:r>
      <w:r>
        <w:rPr>
          <w:rFonts w:cs="Times New Roman" w:ascii="Times New Roman" w:hAnsi="Times New Roman"/>
          <w:color w:val="000000"/>
          <w:sz w:val="20"/>
          <w:szCs w:val="20"/>
        </w:rPr>
        <w:t xml:space="preserve"> &lt; 0 represents downwelling whilst </w:t>
      </w:r>
      <w:r>
        <w:rPr>
          <w:rFonts w:cs="Times New Roman" w:ascii="Times New Roman" w:hAnsi="Times New Roman"/>
          <w:i/>
          <w:iCs/>
          <w:color w:val="000000"/>
          <w:sz w:val="20"/>
          <w:szCs w:val="20"/>
        </w:rPr>
        <w:t>upwelling index</w:t>
      </w:r>
      <w:r>
        <w:rPr>
          <w:rFonts w:cs="Times New Roman" w:ascii="Times New Roman" w:hAnsi="Times New Roman"/>
          <w:color w:val="000000"/>
          <w:sz w:val="20"/>
          <w:szCs w:val="20"/>
        </w:rPr>
        <w:t xml:space="preserve"> &gt; 0 represents upwelling (Fielding and Davis, 1989).</w:t>
      </w:r>
      <w:del w:id="27" w:author="Unknown Author" w:date="2020-02-12T12:23:00Z">
        <w:r>
          <w:rPr>
            <w:rFonts w:cs="Times New Roman" w:ascii="Times New Roman" w:hAnsi="Times New Roman"/>
            <w:color w:val="000000"/>
            <w:sz w:val="20"/>
            <w:szCs w:val="20"/>
          </w:rPr>
          <w:delText xml:space="preserve"> </w:delText>
        </w:r>
      </w:del>
      <w:del w:id="28" w:author="Unknown Author" w:date="2020-02-12T12:22:00Z">
        <w:r>
          <w:rPr>
            <w:rFonts w:cs="Times New Roman" w:ascii="Times New Roman" w:hAnsi="Times New Roman"/>
            <w:color w:val="000000"/>
            <w:sz w:val="20"/>
            <w:szCs w:val="20"/>
          </w:rPr>
          <w:delText xml:space="preserve">It was </w:delText>
        </w:r>
      </w:del>
      <w:del w:id="29" w:author="Unknown Author" w:date="2020-02-12T12:20:00Z">
        <w:r>
          <w:rPr>
            <w:rFonts w:cs="Times New Roman" w:ascii="Times New Roman" w:hAnsi="Times New Roman"/>
            <w:color w:val="000000"/>
            <w:sz w:val="20"/>
            <w:szCs w:val="20"/>
          </w:rPr>
          <w:delText xml:space="preserve">then </w:delText>
        </w:r>
      </w:del>
      <w:del w:id="30" w:author="Unknown Author" w:date="2020-02-12T12:22:00Z">
        <w:r>
          <w:rPr>
            <w:rFonts w:cs="Times New Roman" w:ascii="Times New Roman" w:hAnsi="Times New Roman"/>
            <w:color w:val="000000"/>
            <w:sz w:val="20"/>
            <w:szCs w:val="20"/>
          </w:rPr>
          <w:delText>determined that</w:delText>
        </w:r>
      </w:del>
      <w:del w:id="31" w:author="Unknown Author" w:date="2020-02-12T12:21:00Z">
        <w:r>
          <w:rPr>
            <w:rFonts w:cs="Times New Roman" w:ascii="Times New Roman" w:hAnsi="Times New Roman"/>
            <w:color w:val="000000"/>
            <w:sz w:val="20"/>
            <w:szCs w:val="20"/>
          </w:rPr>
          <w:delText xml:space="preserve"> at</w:delText>
        </w:r>
      </w:del>
      <w:del w:id="32" w:author="Unknown Author" w:date="2020-02-12T12:23:00Z">
        <w:r>
          <w:rPr>
            <w:rFonts w:cs="Times New Roman" w:ascii="Times New Roman" w:hAnsi="Times New Roman"/>
            <w:color w:val="000000"/>
            <w:sz w:val="20"/>
            <w:szCs w:val="20"/>
          </w:rPr>
          <w:delText xml:space="preserve"> a</w:delText>
        </w:r>
      </w:del>
      <w:del w:id="33" w:author="Unknown Author" w:date="2020-02-12T12:20:00Z">
        <w:r>
          <w:rPr>
            <w:rFonts w:cs="Times New Roman" w:ascii="Times New Roman" w:hAnsi="Times New Roman"/>
            <w:color w:val="000000"/>
            <w:sz w:val="20"/>
            <w:szCs w:val="20"/>
          </w:rPr>
          <w:delText xml:space="preserve"> </w:delText>
        </w:r>
      </w:del>
      <w:del w:id="34" w:author="Unknown Author" w:date="2020-02-12T12:23:00Z">
        <w:r>
          <w:rPr>
            <w:rFonts w:cs="Times New Roman" w:ascii="Times New Roman" w:hAnsi="Times New Roman"/>
            <w:color w:val="000000"/>
            <w:sz w:val="20"/>
            <w:szCs w:val="20"/>
          </w:rPr>
          <w:delText xml:space="preserve"> 25th percentile threshold for </w:delText>
        </w:r>
      </w:del>
      <w:del w:id="35" w:author="Unknown Author" w:date="2020-02-12T12:21:00Z">
        <w:r>
          <w:rPr>
            <w:rFonts w:cs="Times New Roman" w:ascii="Times New Roman" w:hAnsi="Times New Roman"/>
            <w:color w:val="000000"/>
            <w:sz w:val="20"/>
            <w:szCs w:val="20"/>
          </w:rPr>
          <w:delText xml:space="preserve">the </w:delText>
        </w:r>
      </w:del>
      <w:del w:id="36" w:author="Unknown Author" w:date="2020-02-12T12:23:00Z">
        <w:r>
          <w:rPr>
            <w:rFonts w:cs="Times New Roman" w:ascii="Times New Roman" w:hAnsi="Times New Roman"/>
            <w:color w:val="000000"/>
            <w:sz w:val="20"/>
            <w:szCs w:val="20"/>
          </w:rPr>
          <w:delText xml:space="preserve">sea surface temperature matched the results obtained from the upwelling index showing that </w:delText>
        </w:r>
      </w:del>
      <w:del w:id="37" w:author="Unknown Author" w:date="2020-02-12T12:22:00Z">
        <w:r>
          <w:rPr>
            <w:rFonts w:cs="Times New Roman" w:ascii="Times New Roman" w:hAnsi="Times New Roman"/>
            <w:color w:val="000000"/>
            <w:sz w:val="20"/>
            <w:szCs w:val="20"/>
          </w:rPr>
          <w:delText>w</w:delText>
        </w:r>
      </w:del>
      <w:ins w:id="38" w:author="Unknown Author" w:date="2020-02-12T12:22:00Z">
        <w:r>
          <w:rPr>
            <w:rFonts w:cs="Times New Roman" w:ascii="Times New Roman" w:hAnsi="Times New Roman"/>
            <w:color w:val="000000"/>
            <w:sz w:val="20"/>
            <w:szCs w:val="20"/>
          </w:rPr>
          <w:t>W</w:t>
        </w:r>
      </w:ins>
      <w:r>
        <w:rPr>
          <w:rFonts w:cs="Times New Roman" w:ascii="Times New Roman" w:hAnsi="Times New Roman"/>
          <w:color w:val="000000"/>
          <w:sz w:val="20"/>
          <w:szCs w:val="20"/>
        </w:rPr>
        <w:t>hen the upwelling index is greater than 0</w:t>
      </w:r>
      <w:ins w:id="39" w:author="Unknown Author" w:date="2020-02-12T12:22:00Z">
        <w:r>
          <w:rPr>
            <w:rFonts w:cs="Times New Roman" w:ascii="Times New Roman" w:hAnsi="Times New Roman"/>
            <w:color w:val="000000"/>
            <w:sz w:val="20"/>
            <w:szCs w:val="20"/>
          </w:rPr>
          <w:t>,</w:t>
        </w:r>
      </w:ins>
      <w:r>
        <w:rPr>
          <w:rFonts w:cs="Times New Roman" w:ascii="Times New Roman" w:hAnsi="Times New Roman"/>
          <w:color w:val="000000"/>
          <w:sz w:val="20"/>
          <w:szCs w:val="20"/>
        </w:rPr>
        <w:t xml:space="preserve"> </w:t>
      </w:r>
      <w:del w:id="40" w:author="Unknown Author" w:date="2020-02-12T12:22:00Z">
        <w:r>
          <w:rPr>
            <w:rFonts w:cs="Times New Roman" w:ascii="Times New Roman" w:hAnsi="Times New Roman"/>
            <w:color w:val="000000"/>
            <w:sz w:val="20"/>
            <w:szCs w:val="20"/>
          </w:rPr>
          <w:delText xml:space="preserve">the </w:delText>
        </w:r>
      </w:del>
      <w:r>
        <w:rPr>
          <w:rFonts w:cs="Times New Roman" w:ascii="Times New Roman" w:hAnsi="Times New Roman"/>
          <w:color w:val="000000"/>
          <w:sz w:val="20"/>
          <w:szCs w:val="20"/>
        </w:rPr>
        <w:t>SST</w:t>
      </w:r>
      <w:del w:id="41" w:author="Unknown Author" w:date="2020-02-12T12:22:00Z">
        <w:r>
          <w:rPr>
            <w:rFonts w:cs="Times New Roman" w:ascii="Times New Roman" w:hAnsi="Times New Roman"/>
            <w:color w:val="000000"/>
            <w:sz w:val="20"/>
            <w:szCs w:val="20"/>
          </w:rPr>
          <w:delText>s</w:delText>
        </w:r>
      </w:del>
      <w:r>
        <w:rPr>
          <w:rFonts w:cs="Times New Roman" w:ascii="Times New Roman" w:hAnsi="Times New Roman"/>
          <w:color w:val="000000"/>
          <w:sz w:val="20"/>
          <w:szCs w:val="20"/>
        </w:rPr>
        <w:t xml:space="preserve"> </w:t>
      </w:r>
      <w:ins w:id="42" w:author="Unknown Author" w:date="2020-02-12T12:23:00Z">
        <w:r>
          <w:rPr>
            <w:rFonts w:cs="Times New Roman" w:ascii="Times New Roman" w:hAnsi="Times New Roman"/>
            <w:color w:val="000000"/>
            <w:sz w:val="20"/>
            <w:szCs w:val="20"/>
          </w:rPr>
          <w:t xml:space="preserve">usually </w:t>
        </w:r>
      </w:ins>
      <w:r>
        <w:rPr>
          <w:rFonts w:cs="Times New Roman" w:ascii="Times New Roman" w:hAnsi="Times New Roman"/>
          <w:color w:val="000000"/>
          <w:sz w:val="20"/>
          <w:szCs w:val="20"/>
        </w:rPr>
        <w:t>dropped</w:t>
      </w:r>
      <w:ins w:id="43" w:author="Unknown Author" w:date="2020-02-12T12:23:00Z">
        <w:r>
          <w:rPr>
            <w:rFonts w:cs="Times New Roman" w:ascii="Times New Roman" w:hAnsi="Times New Roman"/>
            <w:color w:val="000000"/>
            <w:sz w:val="20"/>
            <w:szCs w:val="20"/>
          </w:rPr>
          <w:t xml:space="preserve">, </w:t>
        </w:r>
      </w:ins>
      <w:ins w:id="44" w:author="Unknown Author" w:date="2020-02-12T12:23:00Z">
        <w:r>
          <w:rPr>
            <w:rFonts w:cs="Times New Roman" w:ascii="Times New Roman" w:hAnsi="Times New Roman"/>
            <w:color w:val="000000"/>
            <w:sz w:val="20"/>
            <w:szCs w:val="20"/>
          </w:rPr>
          <w:t>as expected,</w:t>
        </w:r>
      </w:ins>
      <w:r>
        <w:rPr>
          <w:rFonts w:cs="Times New Roman" w:ascii="Times New Roman" w:hAnsi="Times New Roman"/>
          <w:color w:val="000000"/>
          <w:sz w:val="20"/>
          <w:szCs w:val="20"/>
        </w:rPr>
        <w:t xml:space="preserve"> suggesting that upwelling </w:t>
      </w:r>
      <w:ins w:id="45" w:author="Unknown Author" w:date="2020-02-12T12:26:00Z">
        <w:r>
          <w:rPr>
            <w:rFonts w:cs="Times New Roman" w:ascii="Times New Roman" w:hAnsi="Times New Roman"/>
            <w:color w:val="000000"/>
            <w:sz w:val="20"/>
            <w:szCs w:val="20"/>
          </w:rPr>
          <w:t>wa</w:t>
        </w:r>
      </w:ins>
      <w:del w:id="46" w:author="Unknown Author" w:date="2020-02-12T12:26:00Z">
        <w:r>
          <w:rPr>
            <w:rFonts w:cs="Times New Roman" w:ascii="Times New Roman" w:hAnsi="Times New Roman"/>
            <w:color w:val="000000"/>
            <w:sz w:val="20"/>
            <w:szCs w:val="20"/>
          </w:rPr>
          <w:delText>i</w:delText>
        </w:r>
      </w:del>
      <w:r>
        <w:rPr>
          <w:rFonts w:cs="Times New Roman" w:ascii="Times New Roman" w:hAnsi="Times New Roman"/>
          <w:color w:val="000000"/>
          <w:sz w:val="20"/>
          <w:szCs w:val="20"/>
        </w:rPr>
        <w:t>s occuring.</w:t>
      </w:r>
      <w:ins w:id="47" w:author="Unknown Author" w:date="2020-02-12T12:23:00Z">
        <w:r>
          <w:rPr>
            <w:rFonts w:cs="Times New Roman" w:ascii="Times New Roman" w:hAnsi="Times New Roman"/>
            <w:color w:val="000000"/>
            <w:sz w:val="20"/>
            <w:szCs w:val="20"/>
          </w:rPr>
          <w:t xml:space="preserve"> </w:t>
        </w:r>
      </w:ins>
      <w:ins w:id="48" w:author="Unknown Author" w:date="2020-02-12T12:23:00Z">
        <w:r>
          <w:rPr>
            <w:rFonts w:cs="Times New Roman" w:ascii="Times New Roman" w:hAnsi="Times New Roman"/>
            <w:color w:val="000000"/>
            <w:sz w:val="20"/>
            <w:szCs w:val="20"/>
          </w:rPr>
          <w:t xml:space="preserve">It was found that the drop in SST that coincided with a positive upwelling index was close to the </w:t>
        </w:r>
      </w:ins>
      <w:ins w:id="49" w:author="Unknown Author" w:date="2020-02-12T12:23:00Z">
        <w:r>
          <w:rPr>
            <w:rFonts w:cs="Times New Roman" w:ascii="Times New Roman" w:hAnsi="Times New Roman"/>
            <w:color w:val="000000"/>
            <w:sz w:val="20"/>
            <w:szCs w:val="20"/>
          </w:rPr>
          <w:t>seasonally varying</w:t>
        </w:r>
      </w:ins>
      <w:ins w:id="50" w:author="Unknown Author" w:date="2020-02-12T12:23:00Z">
        <w:r>
          <w:rPr>
            <w:rFonts w:cs="Times New Roman" w:ascii="Times New Roman" w:hAnsi="Times New Roman"/>
            <w:color w:val="000000"/>
            <w:sz w:val="20"/>
            <w:szCs w:val="20"/>
          </w:rPr>
          <w:t xml:space="preserve"> 25th percentile threshold for </w:t>
        </w:r>
      </w:ins>
      <w:ins w:id="51" w:author="Unknown Author" w:date="2020-02-12T12:23:00Z">
        <w:r>
          <w:rPr>
            <w:rFonts w:cs="Times New Roman" w:ascii="Times New Roman" w:hAnsi="Times New Roman"/>
            <w:color w:val="000000"/>
            <w:sz w:val="20"/>
            <w:szCs w:val="20"/>
          </w:rPr>
          <w:t>SST</w:t>
        </w:r>
      </w:ins>
      <w:ins w:id="52" w:author="Unknown Author" w:date="2020-02-12T12:24:00Z">
        <w:r>
          <w:rPr>
            <w:rFonts w:cs="Times New Roman" w:ascii="Times New Roman" w:hAnsi="Times New Roman"/>
            <w:color w:val="000000"/>
            <w:sz w:val="20"/>
            <w:szCs w:val="20"/>
          </w:rPr>
          <w:t>.</w:t>
        </w:r>
      </w:ins>
      <w:r>
        <w:rPr>
          <w:rFonts w:cs="Times New Roman" w:ascii="Times New Roman" w:hAnsi="Times New Roman"/>
          <w:color w:val="000000"/>
          <w:sz w:val="20"/>
          <w:szCs w:val="20"/>
        </w:rPr>
        <w:t xml:space="preserve"> </w:t>
      </w:r>
      <w:ins w:id="53" w:author="Unknown Author" w:date="2020-02-12T12:26:00Z">
        <w:r>
          <w:rPr>
            <w:rFonts w:cs="Times New Roman" w:ascii="Times New Roman" w:hAnsi="Times New Roman"/>
            <w:color w:val="000000"/>
            <w:sz w:val="20"/>
            <w:szCs w:val="20"/>
          </w:rPr>
          <w:t>With the bottom threshold set for temperatures that must be exceeded to qualify as an upwelling signal it was then necessary to determine the number of consecutive days that must be exceeded for an upwelling signal to qualify as a dicrete event.</w:t>
        </w:r>
      </w:ins>
      <w:del w:id="54" w:author="Unknown Author" w:date="2020-02-12T12:26:00Z">
        <w:r>
          <w:rPr>
            <w:rFonts w:cs="Times New Roman" w:ascii="Times New Roman" w:hAnsi="Times New Roman"/>
            <w:color w:val="000000"/>
            <w:sz w:val="20"/>
            <w:szCs w:val="20"/>
          </w:rPr>
          <w:delText>To further ascertain a threshold for upwelling</w:delText>
        </w:r>
      </w:del>
      <w:r>
        <w:rPr>
          <w:rFonts w:cs="Times New Roman" w:ascii="Times New Roman" w:hAnsi="Times New Roman"/>
          <w:color w:val="000000"/>
          <w:sz w:val="20"/>
          <w:szCs w:val="20"/>
        </w:rPr>
        <w:t xml:space="preserve">, </w:t>
      </w:r>
      <w:del w:id="55" w:author="Unknown Author" w:date="2020-02-12T12:35:00Z">
        <w:r>
          <w:rPr>
            <w:rFonts w:cs="Times New Roman" w:ascii="Times New Roman" w:hAnsi="Times New Roman"/>
            <w:color w:val="000000"/>
            <w:sz w:val="20"/>
            <w:szCs w:val="20"/>
          </w:rPr>
          <w:delText xml:space="preserve">the </w:delText>
        </w:r>
      </w:del>
      <w:del w:id="56" w:author="Unknown Author" w:date="2020-02-12T12:35:00Z">
        <w:r>
          <w:rPr>
            <w:rFonts w:cs="Times New Roman" w:ascii="Times New Roman" w:hAnsi="Times New Roman"/>
            <w:i/>
            <w:iCs/>
            <w:color w:val="000000"/>
            <w:sz w:val="20"/>
            <w:szCs w:val="20"/>
          </w:rPr>
          <w:delText>exceedance()</w:delText>
        </w:r>
      </w:del>
      <w:del w:id="57" w:author="Unknown Author" w:date="2020-02-12T12:35:00Z">
        <w:r>
          <w:rPr>
            <w:rFonts w:cs="Times New Roman" w:ascii="Times New Roman" w:hAnsi="Times New Roman"/>
            <w:color w:val="000000"/>
            <w:sz w:val="20"/>
            <w:szCs w:val="20"/>
          </w:rPr>
          <w:delText xml:space="preserve"> function </w:delText>
        </w:r>
      </w:del>
      <w:del w:id="58" w:author="Unknown Author" w:date="2020-02-12T12:25:00Z">
        <w:r>
          <w:rPr>
            <w:rFonts w:cs="Times New Roman" w:ascii="Times New Roman" w:hAnsi="Times New Roman"/>
            <w:color w:val="000000"/>
            <w:sz w:val="20"/>
            <w:szCs w:val="20"/>
          </w:rPr>
          <w:delText>within</w:delText>
        </w:r>
      </w:del>
      <w:del w:id="59" w:author="Unknown Author" w:date="2020-02-12T12:35:00Z">
        <w:r>
          <w:rPr>
            <w:rFonts w:cs="Times New Roman" w:ascii="Times New Roman" w:hAnsi="Times New Roman"/>
            <w:color w:val="000000"/>
            <w:sz w:val="20"/>
            <w:szCs w:val="20"/>
          </w:rPr>
          <w:delText xml:space="preserve"> the </w:delText>
        </w:r>
      </w:del>
      <w:del w:id="60" w:author="Unknown Author" w:date="2020-02-12T12:35:00Z">
        <w:r>
          <w:rPr>
            <w:rFonts w:cs="Times New Roman" w:ascii="Times New Roman" w:hAnsi="Times New Roman"/>
            <w:i/>
            <w:iCs/>
            <w:color w:val="000000"/>
            <w:sz w:val="20"/>
            <w:szCs w:val="20"/>
          </w:rPr>
          <w:delText xml:space="preserve">heatwaveR </w:delText>
        </w:r>
      </w:del>
      <w:del w:id="61" w:author="Unknown Author" w:date="2020-02-12T12:35:00Z">
        <w:r>
          <w:rPr>
            <w:rFonts w:cs="Times New Roman" w:ascii="Times New Roman" w:hAnsi="Times New Roman"/>
            <w:color w:val="000000"/>
            <w:sz w:val="20"/>
            <w:szCs w:val="20"/>
          </w:rPr>
          <w:delText>package (Schlegel et al. 201</w:delText>
        </w:r>
      </w:del>
      <w:del w:id="62" w:author="Unknown Author" w:date="2020-02-12T12:25:00Z">
        <w:r>
          <w:rPr>
            <w:rFonts w:cs="Times New Roman" w:ascii="Times New Roman" w:hAnsi="Times New Roman"/>
            <w:color w:val="000000"/>
            <w:sz w:val="20"/>
            <w:szCs w:val="20"/>
          </w:rPr>
          <w:delText>7</w:delText>
        </w:r>
      </w:del>
      <w:del w:id="63" w:author="Unknown Author" w:date="2020-02-12T12:35:00Z">
        <w:r>
          <w:rPr>
            <w:rFonts w:cs="Times New Roman" w:ascii="Times New Roman" w:hAnsi="Times New Roman"/>
            <w:color w:val="000000"/>
            <w:sz w:val="20"/>
            <w:szCs w:val="20"/>
          </w:rPr>
          <w:delText>) was utilised</w:delText>
        </w:r>
      </w:del>
      <w:del w:id="64" w:author="Unknown Author" w:date="2020-02-12T12:27:00Z">
        <w:r>
          <w:rPr>
            <w:rFonts w:cs="Times New Roman" w:ascii="Times New Roman" w:hAnsi="Times New Roman"/>
            <w:color w:val="000000"/>
            <w:sz w:val="20"/>
            <w:szCs w:val="20"/>
          </w:rPr>
          <w:delText>, specifically</w:delText>
        </w:r>
      </w:del>
      <w:del w:id="65" w:author="Unknown Author" w:date="2020-02-12T12:35:00Z">
        <w:r>
          <w:rPr>
            <w:rFonts w:cs="Times New Roman" w:ascii="Times New Roman" w:hAnsi="Times New Roman"/>
            <w:color w:val="000000"/>
            <w:sz w:val="20"/>
            <w:szCs w:val="20"/>
          </w:rPr>
          <w:delText xml:space="preserve"> to determine the consecutive number of days that the event must exceed for it to be regarded and classified as an upwelling </w:delText>
        </w:r>
      </w:del>
      <w:del w:id="66" w:author="Unknown Author" w:date="2020-02-12T12:35:00Z">
        <w:r>
          <w:rPr>
            <w:rFonts w:eastAsia="Noto Sans CJK SC Regular;Calibri" w:cs="Times New Roman" w:ascii="Times New Roman" w:hAnsi="Times New Roman"/>
            <w:color w:val="000000"/>
            <w:sz w:val="20"/>
            <w:szCs w:val="20"/>
          </w:rPr>
          <w:delText>signal</w:delText>
        </w:r>
      </w:del>
      <w:del w:id="67" w:author="Unknown Author" w:date="2020-02-12T12:35:00Z">
        <w:r>
          <w:rPr>
            <w:rFonts w:cs="Times New Roman" w:ascii="Times New Roman" w:hAnsi="Times New Roman"/>
            <w:color w:val="000000"/>
            <w:sz w:val="20"/>
            <w:szCs w:val="20"/>
          </w:rPr>
          <w:delText xml:space="preserve">. </w:delText>
        </w:r>
      </w:del>
      <w:r>
        <w:rPr>
          <w:rFonts w:cs="Times New Roman" w:ascii="Times New Roman" w:hAnsi="Times New Roman"/>
          <w:color w:val="000000"/>
          <w:sz w:val="20"/>
          <w:szCs w:val="20"/>
        </w:rPr>
        <w:t>H</w:t>
      </w:r>
      <w:ins w:id="68" w:author="Unknown Author" w:date="2020-02-12T12:37:00Z">
        <w:r>
          <w:rPr>
            <w:rFonts w:cs="Times New Roman" w:ascii="Times New Roman" w:hAnsi="Times New Roman"/>
            <w:color w:val="000000"/>
            <w:sz w:val="20"/>
            <w:szCs w:val="20"/>
          </w:rPr>
          <w:t>ere</w:t>
        </w:r>
      </w:ins>
      <w:del w:id="69" w:author="Unknown Author" w:date="2020-02-12T12:37:00Z">
        <w:r>
          <w:rPr>
            <w:rFonts w:cs="Times New Roman" w:ascii="Times New Roman" w:hAnsi="Times New Roman"/>
            <w:color w:val="000000"/>
            <w:sz w:val="20"/>
            <w:szCs w:val="20"/>
          </w:rPr>
          <w:delText>owever,</w:delText>
        </w:r>
      </w:del>
      <w:r>
        <w:rPr>
          <w:rFonts w:cs="Times New Roman" w:ascii="Times New Roman" w:hAnsi="Times New Roman"/>
          <w:color w:val="000000"/>
          <w:sz w:val="20"/>
          <w:szCs w:val="20"/>
        </w:rPr>
        <w:t xml:space="preserve"> it </w:t>
      </w:r>
      <w:ins w:id="70" w:author="Unknown Author" w:date="2020-02-12T12:27:00Z">
        <w:r>
          <w:rPr>
            <w:rFonts w:cs="Times New Roman" w:ascii="Times New Roman" w:hAnsi="Times New Roman"/>
            <w:color w:val="000000"/>
            <w:sz w:val="20"/>
            <w:szCs w:val="20"/>
          </w:rPr>
          <w:t>must</w:t>
        </w:r>
      </w:ins>
      <w:del w:id="71" w:author="Unknown Author" w:date="2020-02-12T12:27:00Z">
        <w:r>
          <w:rPr>
            <w:rFonts w:cs="Times New Roman" w:ascii="Times New Roman" w:hAnsi="Times New Roman"/>
            <w:color w:val="000000"/>
            <w:sz w:val="20"/>
            <w:szCs w:val="20"/>
          </w:rPr>
          <w:delText>should</w:delText>
        </w:r>
      </w:del>
      <w:r>
        <w:rPr>
          <w:rFonts w:cs="Times New Roman" w:ascii="Times New Roman" w:hAnsi="Times New Roman"/>
          <w:color w:val="000000"/>
          <w:sz w:val="20"/>
          <w:szCs w:val="20"/>
        </w:rPr>
        <w:t xml:space="preserve"> be noted that upwelling is known to vary on a seasonal basis and </w:t>
      </w:r>
      <w:ins w:id="72" w:author="Unknown Author" w:date="2020-02-12T12:27:00Z">
        <w:r>
          <w:rPr>
            <w:rFonts w:cs="Times New Roman" w:ascii="Times New Roman" w:hAnsi="Times New Roman"/>
            <w:color w:val="000000"/>
            <w:sz w:val="20"/>
            <w:szCs w:val="20"/>
          </w:rPr>
          <w:t xml:space="preserve">may </w:t>
        </w:r>
      </w:ins>
      <w:r>
        <w:rPr>
          <w:rFonts w:cs="Times New Roman" w:ascii="Times New Roman" w:hAnsi="Times New Roman"/>
          <w:color w:val="000000"/>
          <w:sz w:val="20"/>
          <w:szCs w:val="20"/>
        </w:rPr>
        <w:t xml:space="preserve">also </w:t>
      </w:r>
      <w:del w:id="73" w:author="Unknown Author" w:date="2020-02-12T12:27:00Z">
        <w:r>
          <w:rPr>
            <w:rFonts w:cs="Times New Roman" w:ascii="Times New Roman" w:hAnsi="Times New Roman"/>
            <w:color w:val="000000"/>
            <w:sz w:val="20"/>
            <w:szCs w:val="20"/>
          </w:rPr>
          <w:delText xml:space="preserve">may </w:delText>
        </w:r>
      </w:del>
      <w:r>
        <w:rPr>
          <w:rFonts w:cs="Times New Roman" w:ascii="Times New Roman" w:hAnsi="Times New Roman"/>
          <w:color w:val="000000"/>
          <w:sz w:val="20"/>
          <w:szCs w:val="20"/>
        </w:rPr>
        <w:t>occur hourly</w:t>
      </w:r>
      <w:ins w:id="74" w:author="Unknown Author" w:date="2020-02-12T12:27:00Z">
        <w:r>
          <w:rPr>
            <w:rFonts w:cs="Times New Roman" w:ascii="Times New Roman" w:hAnsi="Times New Roman"/>
            <w:color w:val="000000"/>
            <w:sz w:val="20"/>
            <w:szCs w:val="20"/>
          </w:rPr>
          <w:t xml:space="preserve"> </w:t>
        </w:r>
      </w:ins>
      <w:ins w:id="75" w:author="Unknown Author" w:date="2020-02-12T12:27:00Z">
        <w:r>
          <w:rPr>
            <w:rFonts w:cs="Times New Roman" w:ascii="Times New Roman" w:hAnsi="Times New Roman"/>
            <w:color w:val="000000"/>
            <w:sz w:val="20"/>
            <w:szCs w:val="20"/>
          </w:rPr>
          <w:t>(sub-daily)</w:t>
        </w:r>
      </w:ins>
      <w:r>
        <w:rPr>
          <w:rFonts w:cs="Times New Roman" w:ascii="Times New Roman" w:hAnsi="Times New Roman"/>
          <w:color w:val="000000"/>
          <w:sz w:val="20"/>
          <w:szCs w:val="20"/>
        </w:rPr>
        <w:t xml:space="preserve">. Therefore, </w:t>
      </w:r>
      <w:del w:id="76" w:author="Unknown Author" w:date="2020-02-12T12:28:00Z">
        <w:r>
          <w:rPr>
            <w:rFonts w:cs="Times New Roman" w:ascii="Times New Roman" w:hAnsi="Times New Roman"/>
            <w:color w:val="000000"/>
            <w:sz w:val="20"/>
            <w:szCs w:val="20"/>
          </w:rPr>
          <w:delText>this study sought to establish</w:delText>
        </w:r>
      </w:del>
      <w:r>
        <w:rPr>
          <w:rFonts w:cs="Times New Roman" w:ascii="Times New Roman" w:hAnsi="Times New Roman"/>
          <w:color w:val="000000"/>
          <w:sz w:val="20"/>
          <w:szCs w:val="20"/>
        </w:rPr>
        <w:t xml:space="preserve"> the minimum duration for the </w:t>
      </w:r>
      <w:ins w:id="77" w:author="Unknown Author" w:date="2020-02-12T12:28:00Z">
        <w:r>
          <w:rPr>
            <w:rFonts w:cs="Times New Roman" w:ascii="Times New Roman" w:hAnsi="Times New Roman"/>
            <w:color w:val="000000"/>
            <w:sz w:val="20"/>
            <w:szCs w:val="20"/>
          </w:rPr>
          <w:t>classification of an upwelling signal</w:t>
        </w:r>
      </w:ins>
      <w:del w:id="78" w:author="Unknown Author" w:date="2020-02-12T12:28:00Z">
        <w:r>
          <w:rPr>
            <w:rFonts w:cs="Times New Roman" w:ascii="Times New Roman" w:hAnsi="Times New Roman"/>
            <w:color w:val="000000"/>
            <w:sz w:val="20"/>
            <w:szCs w:val="20"/>
          </w:rPr>
          <w:delText xml:space="preserve">analyses of upwelling </w:delText>
        </w:r>
      </w:del>
      <w:ins w:id="79" w:author="Unknown Author" w:date="2020-02-12T12:28:00Z">
        <w:r>
          <w:rPr>
            <w:rFonts w:cs="Times New Roman" w:ascii="Times New Roman" w:hAnsi="Times New Roman"/>
            <w:color w:val="000000"/>
            <w:sz w:val="20"/>
            <w:szCs w:val="20"/>
          </w:rPr>
          <w:t xml:space="preserve"> </w:t>
        </w:r>
      </w:ins>
      <w:ins w:id="80" w:author="Unknown Author" w:date="2020-02-12T12:28:00Z">
        <w:r>
          <w:rPr>
            <w:rFonts w:cs="Times New Roman" w:ascii="Times New Roman" w:hAnsi="Times New Roman"/>
            <w:color w:val="000000"/>
            <w:sz w:val="20"/>
            <w:szCs w:val="20"/>
          </w:rPr>
          <w:t xml:space="preserve">was set </w:t>
        </w:r>
      </w:ins>
      <w:r>
        <w:rPr>
          <w:rFonts w:cs="Times New Roman" w:ascii="Times New Roman" w:hAnsi="Times New Roman"/>
          <w:color w:val="000000"/>
          <w:sz w:val="20"/>
          <w:szCs w:val="20"/>
        </w:rPr>
        <w:t>as 1 day</w:t>
      </w:r>
      <w:ins w:id="81" w:author="Unknown Author" w:date="2020-02-12T12:28:00Z">
        <w:r>
          <w:rPr>
            <w:rFonts w:cs="Times New Roman" w:ascii="Times New Roman" w:hAnsi="Times New Roman"/>
            <w:color w:val="000000"/>
            <w:sz w:val="20"/>
            <w:szCs w:val="20"/>
          </w:rPr>
          <w:t>.</w:t>
        </w:r>
      </w:ins>
      <w:del w:id="82" w:author="Unknown Author" w:date="2020-02-12T12:28:00Z">
        <w:r>
          <w:rPr>
            <w:rFonts w:cs="Times New Roman" w:ascii="Times New Roman" w:hAnsi="Times New Roman"/>
            <w:color w:val="000000"/>
            <w:sz w:val="20"/>
            <w:szCs w:val="20"/>
          </w:rPr>
          <w:delText>;</w:delText>
        </w:r>
      </w:del>
      <w:r>
        <w:rPr>
          <w:rFonts w:cs="Times New Roman" w:ascii="Times New Roman" w:hAnsi="Times New Roman"/>
          <w:color w:val="000000"/>
          <w:sz w:val="20"/>
          <w:szCs w:val="20"/>
        </w:rPr>
        <w:t xml:space="preserve"> </w:t>
      </w:r>
      <w:del w:id="83" w:author="Unknown Author" w:date="2020-02-12T12:28:00Z">
        <w:r>
          <w:rPr>
            <w:rFonts w:cs="Times New Roman" w:ascii="Times New Roman" w:hAnsi="Times New Roman"/>
            <w:color w:val="000000"/>
            <w:sz w:val="20"/>
            <w:szCs w:val="20"/>
          </w:rPr>
          <w:delText>t</w:delText>
        </w:r>
      </w:del>
      <w:ins w:id="84" w:author="Unknown Author" w:date="2020-02-12T12:28:00Z">
        <w:r>
          <w:rPr>
            <w:rFonts w:cs="Times New Roman" w:ascii="Times New Roman" w:hAnsi="Times New Roman"/>
            <w:color w:val="000000"/>
            <w:sz w:val="20"/>
            <w:szCs w:val="20"/>
          </w:rPr>
          <w:t>T</w:t>
        </w:r>
      </w:ins>
      <w:r>
        <w:rPr>
          <w:rFonts w:cs="Times New Roman" w:ascii="Times New Roman" w:hAnsi="Times New Roman"/>
          <w:color w:val="000000"/>
          <w:sz w:val="20"/>
          <w:szCs w:val="20"/>
        </w:rPr>
        <w:t xml:space="preserve">he rationale </w:t>
      </w:r>
      <w:del w:id="85" w:author="Unknown Author" w:date="2020-02-12T12:28:00Z">
        <w:r>
          <w:rPr>
            <w:rFonts w:cs="Times New Roman" w:ascii="Times New Roman" w:hAnsi="Times New Roman"/>
            <w:color w:val="000000"/>
            <w:sz w:val="20"/>
            <w:szCs w:val="20"/>
          </w:rPr>
          <w:delText xml:space="preserve">behind this </w:delText>
        </w:r>
      </w:del>
      <w:r>
        <w:rPr>
          <w:rFonts w:cs="Times New Roman" w:ascii="Times New Roman" w:hAnsi="Times New Roman"/>
          <w:color w:val="000000"/>
          <w:sz w:val="20"/>
          <w:szCs w:val="20"/>
        </w:rPr>
        <w:t xml:space="preserve">being that data from the SACTN dataset as well as the satellite remotely sensed SST data </w:t>
      </w:r>
      <w:ins w:id="86" w:author="Unknown Author" w:date="2020-02-12T12:37:00Z">
        <w:r>
          <w:rPr>
            <w:rFonts w:cs="Times New Roman" w:ascii="Times New Roman" w:hAnsi="Times New Roman"/>
            <w:color w:val="000000"/>
            <w:sz w:val="20"/>
            <w:szCs w:val="20"/>
          </w:rPr>
          <w:t>are</w:t>
        </w:r>
      </w:ins>
      <w:del w:id="87" w:author="Unknown Author" w:date="2020-02-12T12:37:00Z">
        <w:r>
          <w:rPr>
            <w:rFonts w:cs="Times New Roman" w:ascii="Times New Roman" w:hAnsi="Times New Roman"/>
            <w:color w:val="000000"/>
            <w:sz w:val="20"/>
            <w:szCs w:val="20"/>
          </w:rPr>
          <w:delText>is</w:delText>
        </w:r>
      </w:del>
      <w:r>
        <w:rPr>
          <w:rFonts w:cs="Times New Roman" w:ascii="Times New Roman" w:hAnsi="Times New Roman"/>
          <w:color w:val="000000"/>
          <w:sz w:val="20"/>
          <w:szCs w:val="20"/>
        </w:rPr>
        <w:t xml:space="preserve"> collected </w:t>
      </w:r>
      <w:ins w:id="88" w:author="Unknown Author" w:date="2020-02-12T12:28:00Z">
        <w:r>
          <w:rPr>
            <w:rFonts w:cs="Times New Roman" w:ascii="Times New Roman" w:hAnsi="Times New Roman"/>
            <w:color w:val="000000"/>
            <w:sz w:val="20"/>
            <w:szCs w:val="20"/>
          </w:rPr>
          <w:t xml:space="preserve">only at a </w:t>
        </w:r>
      </w:ins>
      <w:r>
        <w:rPr>
          <w:rFonts w:cs="Times New Roman" w:ascii="Times New Roman" w:hAnsi="Times New Roman"/>
          <w:color w:val="000000"/>
          <w:sz w:val="20"/>
          <w:szCs w:val="20"/>
        </w:rPr>
        <w:t>daily</w:t>
      </w:r>
      <w:ins w:id="89" w:author="Unknown Author" w:date="2020-02-12T12:28:00Z">
        <w:r>
          <w:rPr>
            <w:rFonts w:cs="Times New Roman" w:ascii="Times New Roman" w:hAnsi="Times New Roman"/>
            <w:color w:val="000000"/>
            <w:sz w:val="20"/>
            <w:szCs w:val="20"/>
          </w:rPr>
          <w:t xml:space="preserve"> </w:t>
        </w:r>
      </w:ins>
      <w:ins w:id="90" w:author="Unknown Author" w:date="2020-02-12T12:28:00Z">
        <w:r>
          <w:rPr>
            <w:rFonts w:cs="Times New Roman" w:ascii="Times New Roman" w:hAnsi="Times New Roman"/>
            <w:color w:val="000000"/>
            <w:sz w:val="20"/>
            <w:szCs w:val="20"/>
          </w:rPr>
          <w:t>resolution,</w:t>
        </w:r>
      </w:ins>
      <w:ins w:id="91" w:author="Unknown Author" w:date="2020-02-12T12:29:00Z">
        <w:r>
          <w:rPr>
            <w:rFonts w:cs="Times New Roman" w:ascii="Times New Roman" w:hAnsi="Times New Roman"/>
            <w:color w:val="000000"/>
            <w:sz w:val="20"/>
            <w:szCs w:val="20"/>
          </w:rPr>
          <w:t xml:space="preserve"> preventing a temporally finer definition</w:t>
        </w:r>
      </w:ins>
      <w:r>
        <w:rPr>
          <w:rFonts w:cs="Times New Roman" w:ascii="Times New Roman" w:hAnsi="Times New Roman"/>
          <w:color w:val="000000"/>
          <w:sz w:val="20"/>
          <w:szCs w:val="20"/>
        </w:rPr>
        <w:t xml:space="preserve">. </w:t>
      </w:r>
      <w:ins w:id="92" w:author="Unknown Author" w:date="2020-02-12T12:29:00Z">
        <w:r>
          <w:rPr>
            <w:rFonts w:cs="Times New Roman" w:ascii="Times New Roman" w:hAnsi="Times New Roman"/>
            <w:color w:val="000000"/>
            <w:sz w:val="20"/>
            <w:szCs w:val="20"/>
          </w:rPr>
          <w:t xml:space="preserve">With the upwelling index, temperature threshold, and duration for an upwelling signal established, </w:t>
        </w:r>
      </w:ins>
      <w:del w:id="93" w:author="Unknown Author" w:date="2020-02-12T12:30:00Z">
        <w:r>
          <w:rPr>
            <w:rFonts w:cs="Times New Roman" w:ascii="Times New Roman" w:hAnsi="Times New Roman"/>
            <w:color w:val="000000"/>
            <w:sz w:val="20"/>
            <w:szCs w:val="20"/>
          </w:rPr>
          <w:delText>In order to determine the upwelling metrics,</w:delText>
        </w:r>
      </w:del>
      <w:r>
        <w:rPr>
          <w:rFonts w:cs="Times New Roman" w:ascii="Times New Roman" w:hAnsi="Times New Roman"/>
          <w:color w:val="000000"/>
          <w:sz w:val="20"/>
          <w:szCs w:val="20"/>
        </w:rPr>
        <w:t xml:space="preserve"> the </w:t>
      </w:r>
      <w:r>
        <w:rPr>
          <w:rFonts w:cs="Times New Roman" w:ascii="Times New Roman" w:hAnsi="Times New Roman"/>
          <w:i/>
          <w:iCs/>
          <w:color w:val="000000"/>
          <w:sz w:val="20"/>
          <w:szCs w:val="20"/>
        </w:rPr>
        <w:t>detect_event()</w:t>
      </w:r>
      <w:r>
        <w:rPr>
          <w:rFonts w:cs="Times New Roman" w:ascii="Times New Roman" w:hAnsi="Times New Roman"/>
          <w:color w:val="000000"/>
          <w:sz w:val="20"/>
          <w:szCs w:val="20"/>
        </w:rPr>
        <w:t xml:space="preserve"> function </w:t>
      </w:r>
      <w:del w:id="94" w:author="Unknown Author" w:date="2020-02-12T12:30:00Z">
        <w:r>
          <w:rPr>
            <w:rFonts w:cs="Times New Roman" w:ascii="Times New Roman" w:hAnsi="Times New Roman"/>
            <w:color w:val="000000"/>
            <w:sz w:val="20"/>
            <w:szCs w:val="20"/>
          </w:rPr>
          <w:delText xml:space="preserve">within </w:delText>
        </w:r>
      </w:del>
      <w:ins w:id="95" w:author="Unknown Author" w:date="2020-02-12T12:30:00Z">
        <w:r>
          <w:rPr>
            <w:rFonts w:cs="Times New Roman" w:ascii="Times New Roman" w:hAnsi="Times New Roman"/>
            <w:color w:val="000000"/>
            <w:sz w:val="20"/>
            <w:szCs w:val="20"/>
          </w:rPr>
          <w:t xml:space="preserve">from </w:t>
        </w:r>
      </w:ins>
      <w:r>
        <w:rPr>
          <w:rFonts w:cs="Times New Roman" w:ascii="Times New Roman" w:hAnsi="Times New Roman"/>
          <w:color w:val="000000"/>
          <w:sz w:val="20"/>
          <w:szCs w:val="20"/>
        </w:rPr>
        <w:t xml:space="preserve">the </w:t>
      </w:r>
      <w:r>
        <w:rPr>
          <w:rFonts w:cs="Times New Roman" w:ascii="Times New Roman" w:hAnsi="Times New Roman"/>
          <w:i/>
          <w:iCs/>
          <w:color w:val="000000"/>
          <w:sz w:val="20"/>
          <w:szCs w:val="20"/>
        </w:rPr>
        <w:t>heatwaveR</w:t>
      </w:r>
      <w:r>
        <w:rPr>
          <w:rFonts w:cs="Times New Roman" w:ascii="Times New Roman" w:hAnsi="Times New Roman"/>
          <w:color w:val="000000"/>
          <w:sz w:val="20"/>
          <w:szCs w:val="20"/>
        </w:rPr>
        <w:t xml:space="preserve"> package</w:t>
      </w:r>
      <w:ins w:id="96" w:author="Unknown Author" w:date="2020-02-12T12:35:00Z">
        <w:r>
          <w:rPr>
            <w:rFonts w:cs="Times New Roman" w:ascii="Times New Roman" w:hAnsi="Times New Roman"/>
            <w:color w:val="000000"/>
            <w:sz w:val="20"/>
            <w:szCs w:val="20"/>
          </w:rPr>
          <w:t xml:space="preserve"> (Schlegel et al. 201</w:t>
        </w:r>
      </w:ins>
      <w:ins w:id="97" w:author="Unknown Author" w:date="2020-02-12T12:35:00Z">
        <w:r>
          <w:rPr>
            <w:rFonts w:cs="Times New Roman" w:ascii="Times New Roman" w:hAnsi="Times New Roman"/>
            <w:color w:val="000000"/>
            <w:sz w:val="20"/>
            <w:szCs w:val="20"/>
          </w:rPr>
          <w:t>8</w:t>
        </w:r>
      </w:ins>
      <w:ins w:id="98" w:author="Unknown Author" w:date="2020-02-12T12:35:00Z">
        <w:r>
          <w:rPr>
            <w:rFonts w:cs="Times New Roman" w:ascii="Times New Roman" w:hAnsi="Times New Roman"/>
            <w:color w:val="000000"/>
            <w:sz w:val="20"/>
            <w:szCs w:val="20"/>
          </w:rPr>
          <w:t>)</w:t>
        </w:r>
      </w:ins>
      <w:r>
        <w:rPr>
          <w:rFonts w:cs="Times New Roman" w:ascii="Times New Roman" w:hAnsi="Times New Roman"/>
          <w:color w:val="000000"/>
          <w:sz w:val="20"/>
          <w:szCs w:val="20"/>
        </w:rPr>
        <w:t xml:space="preserve"> was used</w:t>
      </w:r>
      <w:ins w:id="99" w:author="Unknown Author" w:date="2020-02-12T12:30:00Z">
        <w:r>
          <w:rPr>
            <w:rFonts w:cs="Times New Roman" w:ascii="Times New Roman" w:hAnsi="Times New Roman"/>
            <w:color w:val="000000"/>
            <w:sz w:val="20"/>
            <w:szCs w:val="20"/>
          </w:rPr>
          <w:t xml:space="preserve"> </w:t>
        </w:r>
      </w:ins>
      <w:ins w:id="100" w:author="Unknown Author" w:date="2020-02-12T12:30:00Z">
        <w:r>
          <w:rPr>
            <w:rFonts w:cs="Times New Roman" w:ascii="Times New Roman" w:hAnsi="Times New Roman"/>
            <w:color w:val="000000"/>
            <w:sz w:val="20"/>
            <w:szCs w:val="20"/>
          </w:rPr>
          <w:t>to calculate metrics for the upwelling signals</w:t>
        </w:r>
      </w:ins>
      <w:r>
        <w:rPr>
          <w:rFonts w:cs="Times New Roman" w:ascii="Times New Roman" w:hAnsi="Times New Roman"/>
          <w:color w:val="000000"/>
          <w:sz w:val="20"/>
          <w:szCs w:val="20"/>
        </w:rPr>
        <w:t>. Because upwelling signals were calculated relative to percentile exceedances, rather than an absolute definition</w:t>
      </w:r>
      <w:ins w:id="101" w:author="Unknown Author" w:date="2020-02-12T12:38:00Z">
        <w:r>
          <w:rPr>
            <w:rFonts w:cs="Times New Roman" w:ascii="Times New Roman" w:hAnsi="Times New Roman"/>
            <w:color w:val="000000"/>
            <w:sz w:val="20"/>
            <w:szCs w:val="20"/>
          </w:rPr>
          <w:t>,</w:t>
        </w:r>
      </w:ins>
      <w:r>
        <w:rPr>
          <w:rFonts w:cs="Times New Roman" w:ascii="Times New Roman" w:hAnsi="Times New Roman"/>
          <w:color w:val="000000"/>
          <w:sz w:val="20"/>
          <w:szCs w:val="20"/>
        </w:rPr>
        <w:t xml:space="preserve"> such as </w:t>
      </w:r>
      <w:del w:id="102" w:author="Unknown Author" w:date="2020-02-12T12:30:00Z">
        <w:r>
          <w:rPr>
            <w:rFonts w:cs="Times New Roman" w:ascii="Times New Roman" w:hAnsi="Times New Roman"/>
            <w:color w:val="000000"/>
            <w:sz w:val="20"/>
            <w:szCs w:val="20"/>
          </w:rPr>
          <w:delText xml:space="preserve">periods with </w:delText>
        </w:r>
      </w:del>
      <w:r>
        <w:rPr>
          <w:rFonts w:cs="Times New Roman" w:ascii="Times New Roman" w:hAnsi="Times New Roman"/>
          <w:color w:val="000000"/>
          <w:sz w:val="20"/>
          <w:szCs w:val="20"/>
        </w:rPr>
        <w:t xml:space="preserve">temperatures above a fixed temperature threshold, upwelling signals </w:t>
      </w:r>
      <w:ins w:id="103" w:author="Unknown Author" w:date="2020-02-12T12:38:00Z">
        <w:r>
          <w:rPr>
            <w:rFonts w:cs="Times New Roman" w:ascii="Times New Roman" w:hAnsi="Times New Roman"/>
            <w:color w:val="000000"/>
            <w:sz w:val="20"/>
            <w:szCs w:val="20"/>
          </w:rPr>
          <w:t xml:space="preserve">could </w:t>
        </w:r>
      </w:ins>
      <w:r>
        <w:rPr>
          <w:rFonts w:cs="Times New Roman" w:ascii="Times New Roman" w:hAnsi="Times New Roman"/>
          <w:color w:val="000000"/>
          <w:sz w:val="20"/>
          <w:szCs w:val="20"/>
        </w:rPr>
        <w:t>occur</w:t>
      </w:r>
      <w:del w:id="104" w:author="Unknown Author" w:date="2020-02-12T12:38:00Z">
        <w:r>
          <w:rPr>
            <w:rFonts w:cs="Times New Roman" w:ascii="Times New Roman" w:hAnsi="Times New Roman"/>
            <w:color w:val="000000"/>
            <w:sz w:val="20"/>
            <w:szCs w:val="20"/>
          </w:rPr>
          <w:delText>red</w:delText>
        </w:r>
      </w:del>
      <w:r>
        <w:rPr>
          <w:rFonts w:cs="Times New Roman" w:ascii="Times New Roman" w:hAnsi="Times New Roman"/>
          <w:color w:val="000000"/>
          <w:sz w:val="20"/>
          <w:szCs w:val="20"/>
        </w:rPr>
        <w:t xml:space="preserve"> any time of the year</w:t>
      </w:r>
      <w:ins w:id="105" w:author="Unknown Author" w:date="2020-02-12T12:38:00Z">
        <w:r>
          <w:rPr>
            <w:rFonts w:cs="Times New Roman" w:ascii="Times New Roman" w:hAnsi="Times New Roman"/>
            <w:color w:val="000000"/>
            <w:sz w:val="20"/>
            <w:szCs w:val="20"/>
          </w:rPr>
          <w:t xml:space="preserve">; </w:t>
        </w:r>
      </w:ins>
      <w:ins w:id="106" w:author="Unknown Author" w:date="2020-02-12T12:38:00Z">
        <w:r>
          <w:rPr>
            <w:rFonts w:cs="Times New Roman" w:ascii="Times New Roman" w:hAnsi="Times New Roman"/>
            <w:color w:val="000000"/>
            <w:sz w:val="20"/>
            <w:szCs w:val="20"/>
          </w:rPr>
          <w:t>ho</w:t>
        </w:r>
      </w:ins>
      <w:ins w:id="107" w:author="Unknown Author" w:date="2020-02-12T12:39:00Z">
        <w:r>
          <w:rPr>
            <w:rFonts w:cs="Times New Roman" w:ascii="Times New Roman" w:hAnsi="Times New Roman"/>
            <w:color w:val="000000"/>
            <w:sz w:val="20"/>
            <w:szCs w:val="20"/>
          </w:rPr>
          <w:t>wever,</w:t>
        </w:r>
      </w:ins>
      <w:r>
        <w:rPr>
          <w:rFonts w:cs="Times New Roman" w:ascii="Times New Roman" w:hAnsi="Times New Roman"/>
          <w:color w:val="000000"/>
          <w:sz w:val="20"/>
          <w:szCs w:val="20"/>
        </w:rPr>
        <w:t xml:space="preserve"> </w:t>
      </w:r>
      <w:del w:id="108" w:author="Unknown Author" w:date="2020-02-12T12:39:00Z">
        <w:r>
          <w:rPr>
            <w:rFonts w:cs="Times New Roman" w:ascii="Times New Roman" w:hAnsi="Times New Roman"/>
            <w:color w:val="000000"/>
            <w:sz w:val="20"/>
            <w:szCs w:val="20"/>
          </w:rPr>
          <w:delText xml:space="preserve">with </w:delText>
        </w:r>
      </w:del>
      <w:r>
        <w:rPr>
          <w:rFonts w:cs="Times New Roman" w:ascii="Times New Roman" w:hAnsi="Times New Roman"/>
          <w:color w:val="000000"/>
          <w:sz w:val="20"/>
          <w:szCs w:val="20"/>
        </w:rPr>
        <w:t xml:space="preserve">upwelling </w:t>
      </w:r>
      <w:ins w:id="109" w:author="Unknown Author" w:date="2020-02-12T12:39:00Z">
        <w:r>
          <w:rPr>
            <w:rFonts w:cs="Times New Roman" w:ascii="Times New Roman" w:hAnsi="Times New Roman"/>
            <w:color w:val="000000"/>
            <w:sz w:val="20"/>
            <w:szCs w:val="20"/>
          </w:rPr>
          <w:t xml:space="preserve">was </w:t>
        </w:r>
      </w:ins>
      <w:r>
        <w:rPr>
          <w:rFonts w:cs="Times New Roman" w:ascii="Times New Roman" w:hAnsi="Times New Roman"/>
          <w:color w:val="000000"/>
          <w:sz w:val="20"/>
          <w:szCs w:val="20"/>
        </w:rPr>
        <w:t>shown to be more dominant during spring and summer months</w:t>
      </w:r>
      <w:ins w:id="110" w:author="Unknown Author" w:date="2020-02-12T12:39:00Z">
        <w:r>
          <w:rPr>
            <w:rFonts w:cs="Times New Roman" w:ascii="Times New Roman" w:hAnsi="Times New Roman"/>
            <w:color w:val="000000"/>
            <w:sz w:val="20"/>
            <w:szCs w:val="20"/>
          </w:rPr>
          <w:t xml:space="preserve">, </w:t>
        </w:r>
      </w:ins>
      <w:ins w:id="111" w:author="Unknown Author" w:date="2020-02-12T12:39:00Z">
        <w:r>
          <w:rPr>
            <w:rFonts w:cs="Times New Roman" w:ascii="Times New Roman" w:hAnsi="Times New Roman"/>
            <w:color w:val="000000"/>
            <w:sz w:val="20"/>
            <w:szCs w:val="20"/>
          </w:rPr>
          <w:t>as expected</w:t>
        </w:r>
      </w:ins>
      <w:r>
        <w:rPr>
          <w:rFonts w:cs="Times New Roman" w:ascii="Times New Roman" w:hAnsi="Times New Roman"/>
          <w:color w:val="000000"/>
          <w:sz w:val="20"/>
          <w:szCs w:val="20"/>
        </w:rPr>
        <w:t xml:space="preserve">. It must also be stated that due to irregular sampling efforts in the SACTN dataset the spatial and temporal distributions of upwelling is not necessarily even. </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trackRevisions/>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ZA" w:eastAsia="zh-CN" w:bidi="hi-IN"/>
      </w:rPr>
    </w:rPrDefault>
    <w:pPrDefault>
      <w:pPr/>
    </w:pPrDefault>
  </w:docDefaults>
  <w:style w:type="paragraph" w:styleId="Normal">
    <w:name w:val="Normal"/>
    <w:qFormat/>
    <w:pPr>
      <w:widowControl/>
      <w:suppressAutoHyphens w:val="true"/>
      <w:bidi w:val="0"/>
    </w:pPr>
    <w:rPr>
      <w:rFonts w:ascii="Liberation Serif;Times New Roman" w:hAnsi="Liberation Serif;Times New Roman" w:eastAsia="Noto Serif CJK SC" w:cs="Lohit Devanagari"/>
      <w:color w:val="auto"/>
      <w:sz w:val="24"/>
      <w:szCs w:val="24"/>
      <w:lang w:val="en-GB" w:eastAsia="zh-CN" w:bidi="hi-IN"/>
    </w:rPr>
  </w:style>
  <w:style w:type="character" w:styleId="CommentReference">
    <w:name w:val="Comment Reference"/>
    <w:qFormat/>
    <w:rPr>
      <w:sz w:val="16"/>
      <w:szCs w:val="16"/>
    </w:rPr>
  </w:style>
  <w:style w:type="character" w:styleId="InternetLink">
    <w:name w:val="Internet Link"/>
    <w:rPr>
      <w:color w:val="000080"/>
      <w:u w:val="single"/>
      <w:lang w:val="zxx" w:bidi="zxx"/>
    </w:rPr>
  </w:style>
  <w:style w:type="paragraph" w:styleId="Heading">
    <w:name w:val="Heading"/>
    <w:basedOn w:val="Normal"/>
    <w:next w:val="TextBody"/>
    <w:qFormat/>
    <w:pPr>
      <w:keepNext/>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TotalTime>
  <Application>LibreOffice/5.1.6.2$Linux_X86_64 LibreOffice_project/10m0$Build-2</Application>
  <Pages>6</Pages>
  <Words>2700</Words>
  <Characters>14679</Characters>
  <CharactersWithSpaces>17374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2020-02-09T13:22:54Z</dcterms:created>
  <dc:creator/>
  <dc:description/>
  <dc:language>en-ZA</dc:language>
  <cp:lastModifiedBy/>
  <cp:lastPrinted>1995-11-21T17:41:00Z</cp:lastPrinted>
  <dcterms:modified xsi:type="dcterms:W3CDTF">2020-02-12T12:39:36Z</dcterms:modified>
  <cp:revision>4</cp:revision>
  <dc:subject/>
  <dc:title/>
</cp:coreProperties>
</file>